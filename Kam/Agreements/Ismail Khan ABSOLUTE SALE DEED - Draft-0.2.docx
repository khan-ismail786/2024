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E028" w14:textId="77777777" w:rsidR="002D35F0" w:rsidRPr="0056149B" w:rsidRDefault="002D35F0" w:rsidP="006A1063">
      <w:pPr>
        <w:spacing w:after="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ABSOLUTE </w:t>
      </w:r>
      <w:r w:rsidR="0002644A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SALE </w:t>
      </w:r>
      <w:r w:rsidR="0002644A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DEED</w:t>
      </w:r>
    </w:p>
    <w:p w14:paraId="26744C3A" w14:textId="77777777" w:rsidR="003A2813" w:rsidRPr="0056149B" w:rsidRDefault="003A2813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569D23E9" w14:textId="654C25B8" w:rsidR="00861839" w:rsidRPr="0056149B" w:rsidRDefault="00861839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EE4BF4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THIS ABSOLUTE SALE DEED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MADE AND EXECUTED ON THIS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THE 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FIFTH</w:t>
      </w:r>
      <w:r w:rsidR="00CB5FDE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2F7D29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DAY</w:t>
      </w:r>
      <w:r w:rsidR="0043018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APRIL</w:t>
      </w:r>
      <w:r w:rsidR="00F733F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43018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TWO THOUSAND </w:t>
      </w:r>
      <w:r w:rsidR="0097327B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AND </w:t>
      </w:r>
      <w:del w:id="0" w:author="Khan, Ismail" w:date="2022-04-03T06:55:00Z">
        <w:r w:rsidR="005B671F" w:rsidRPr="0056149B" w:rsidDel="003D622D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>TWENTY TWO</w:delText>
        </w:r>
      </w:del>
      <w:ins w:id="1" w:author="Khan, Ismail" w:date="2022-04-03T06:55:00Z">
        <w:r w:rsidR="003D622D"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TWENTY-TWO</w:t>
        </w:r>
      </w:ins>
      <w:r w:rsidR="00760E9D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(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05</w:t>
      </w:r>
      <w:r w:rsidR="00B12198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04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/20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22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)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AT BANGALORE</w:t>
      </w:r>
    </w:p>
    <w:p w14:paraId="65778F7D" w14:textId="77777777" w:rsidR="00CA0EF1" w:rsidRPr="0056149B" w:rsidRDefault="00CA0EF1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14:paraId="36C89331" w14:textId="77777777" w:rsidR="00F733F2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BETWEEN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  <w:u w:val="single"/>
        </w:rPr>
        <w:t xml:space="preserve">: </w:t>
      </w:r>
    </w:p>
    <w:p w14:paraId="47C37E0A" w14:textId="77777777" w:rsidR="005B671F" w:rsidRPr="0056149B" w:rsidRDefault="005B671F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14:paraId="31C72B29" w14:textId="477D7850" w:rsidR="005B671F" w:rsidRPr="0056149B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AFZAL BASHA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br/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5</w:t>
      </w:r>
      <w:ins w:id="2" w:author="Khan, Ismail" w:date="2022-04-02T23:47:00Z">
        <w:r w:rsidR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6</w:t>
        </w:r>
      </w:ins>
      <w:del w:id="3" w:author="Khan, Ismail" w:date="2022-04-02T23:47:00Z">
        <w:r w:rsidRPr="0056149B" w:rsidDel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>5</w:delText>
        </w:r>
      </w:del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ins w:id="4" w:author="Khan, Ismail" w:date="2022-04-03T06:14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S/o. </w:t>
      </w:r>
      <w:ins w:id="5" w:author="Khan, Ismail" w:date="2022-04-03T06:15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</w:ins>
      <w:ins w:id="6" w:author="Khan, Ismail" w:date="2022-04-03T06:13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. </w:t>
        </w:r>
      </w:ins>
      <w:del w:id="7" w:author="Khan, Ismail" w:date="2022-04-03T06:13:00Z">
        <w:r w:rsidRPr="0056149B" w:rsidDel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 xml:space="preserve">Late </w:delText>
        </w:r>
      </w:del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Adam Basha</w:t>
      </w:r>
      <w:ins w:id="8" w:author="Khan, Ismail" w:date="2022-04-03T06:14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AMJPB1426C</w:t>
      </w:r>
    </w:p>
    <w:p w14:paraId="40CFA274" w14:textId="2B6963E4" w:rsidR="005B671F" w:rsidRDefault="005B671F" w:rsidP="005B671F">
      <w:pPr>
        <w:pStyle w:val="ListParagraph"/>
        <w:ind w:firstLine="360"/>
        <w:rPr>
          <w:ins w:id="9" w:author="Khan, Ismail" w:date="2022-04-02T23:54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Aadhar No: 5157 3943 6179 </w:t>
      </w:r>
    </w:p>
    <w:p w14:paraId="0529F11B" w14:textId="35221612" w:rsidR="00417571" w:rsidRPr="0056149B" w:rsidDel="00D3492C" w:rsidRDefault="00417571" w:rsidP="005B671F">
      <w:pPr>
        <w:pStyle w:val="ListParagraph"/>
        <w:ind w:firstLine="360"/>
        <w:rPr>
          <w:del w:id="10" w:author="Khan, Ismail" w:date="2022-04-03T06:08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8981ED1" w14:textId="77777777" w:rsidR="005B671F" w:rsidRPr="0056149B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EE34097" w14:textId="77777777" w:rsidR="005B671F" w:rsidRPr="0056149B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HUMERA BANU</w:t>
      </w:r>
    </w:p>
    <w:p w14:paraId="6F31ED0B" w14:textId="62F3C199" w:rsidR="005B671F" w:rsidRPr="0056149B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Aged </w:t>
      </w:r>
      <w:del w:id="11" w:author="Khan, Ismail" w:date="2022-04-02T23:46:00Z">
        <w:r w:rsidRPr="0056149B" w:rsidDel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 xml:space="preserve">45 </w:delText>
        </w:r>
      </w:del>
      <w:ins w:id="12" w:author="Khan, Ismail" w:date="2022-04-02T23:46:00Z">
        <w:r w:rsidR="00983413"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4</w:t>
        </w:r>
        <w:r w:rsidR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6</w:t>
        </w:r>
        <w:r w:rsidR="00983413"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Years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ins w:id="13" w:author="Khan, Ismail" w:date="2022-04-03T06:15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.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Afzal Basha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ABQPH6006G</w:t>
      </w:r>
    </w:p>
    <w:p w14:paraId="695FB980" w14:textId="226750AB" w:rsidR="005B671F" w:rsidRDefault="005B671F" w:rsidP="005B671F">
      <w:pPr>
        <w:pStyle w:val="ListParagraph"/>
        <w:ind w:firstLine="360"/>
        <w:rPr>
          <w:ins w:id="14" w:author="Khan, Ismail" w:date="2022-04-03T06:10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5612 3016 3748</w:t>
      </w:r>
    </w:p>
    <w:p w14:paraId="708E77FA" w14:textId="249D9314" w:rsidR="00EE4BF4" w:rsidRDefault="00EE4BF4" w:rsidP="005B671F">
      <w:pPr>
        <w:pStyle w:val="ListParagraph"/>
        <w:ind w:firstLine="360"/>
        <w:rPr>
          <w:ins w:id="15" w:author="Khan, Ismail" w:date="2022-04-03T06:10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4C20376A" w14:textId="3C56F535" w:rsidR="00EE4BF4" w:rsidRPr="0056149B" w:rsidRDefault="00EE4BF4">
      <w:pPr>
        <w:pStyle w:val="ListParagraph"/>
        <w:ind w:right="3215" w:hanging="11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16" w:author="Khan, Ismail" w:date="2022-04-03T06:12:00Z">
          <w:pPr>
            <w:pStyle w:val="ListParagraph"/>
            <w:ind w:firstLine="360"/>
          </w:pPr>
        </w:pPrChange>
      </w:pPr>
      <w:ins w:id="17" w:author="Khan, Ismail" w:date="2022-04-03T06:10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Residing at #5, 1</w:t>
        </w:r>
        <w:r w:rsidRP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18" w:author="Khan, Ismail" w:date="2022-04-03T06:10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st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Floor, 2</w:t>
        </w:r>
        <w:r w:rsidRP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19" w:author="Khan, Ismail" w:date="2022-04-03T06:10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nd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</w:ins>
      <w:ins w:id="20" w:author="Khan, Ismail" w:date="2022-04-03T06:11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“A” Street, Old Cemetry Road Cross, Tasker Town, Shivajinagar, Bangalore-560</w:t>
        </w:r>
      </w:ins>
      <w:ins w:id="21" w:author="Khan, Ismail" w:date="2022-04-03T06:16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</w:ins>
      <w:ins w:id="22" w:author="Khan, Ismail" w:date="2022-04-03T06:11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051</w:t>
        </w:r>
      </w:ins>
    </w:p>
    <w:p w14:paraId="185C631B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B52C319" w14:textId="6F09B7EF" w:rsidR="0051226B" w:rsidRDefault="00F733F2" w:rsidP="00DB0558">
      <w:pPr>
        <w:pStyle w:val="ListParagraph"/>
        <w:spacing w:after="0"/>
        <w:jc w:val="both"/>
        <w:rPr>
          <w:ins w:id="23" w:author="Khan, Ismail" w:date="2022-04-03T06:17:00Z"/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FIRST PARTY /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” by means of possession holder</w:t>
      </w:r>
      <w:r w:rsidR="00EB0D03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B350B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title holders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the property which term shall where the context may be shall mean and include their legal heirs</w:t>
      </w:r>
      <w:ins w:id="24" w:author="Khan, Ismail" w:date="2022-04-02T23:50:00Z">
        <w:r w:rsidR="00983413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executors, successors-in-interest, legal representatives, administrators and assigns of the ONE PART</w:t>
      </w:r>
      <w:del w:id="25" w:author="Khan, Ismail" w:date="2022-04-03T06:17:00Z">
        <w:r w:rsidRPr="0056149B" w:rsidDel="000C41E0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in favor of:</w:delText>
        </w:r>
      </w:del>
    </w:p>
    <w:p w14:paraId="62E2492D" w14:textId="1E1E3F35" w:rsidR="000C41E0" w:rsidRDefault="000C41E0" w:rsidP="00DB0558">
      <w:pPr>
        <w:pStyle w:val="ListParagraph"/>
        <w:spacing w:after="0"/>
        <w:jc w:val="both"/>
        <w:rPr>
          <w:ins w:id="26" w:author="Khan, Ismail" w:date="2022-04-03T06:17:00Z"/>
          <w:rFonts w:ascii="Bookman Old Style" w:hAnsi="Bookman Old Style"/>
          <w:color w:val="000000" w:themeColor="text1"/>
          <w:sz w:val="25"/>
          <w:szCs w:val="25"/>
        </w:rPr>
      </w:pPr>
    </w:p>
    <w:p w14:paraId="096B9166" w14:textId="53E6648F" w:rsidR="000C41E0" w:rsidRPr="0056149B" w:rsidRDefault="000C41E0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27" w:author="Khan, Ismail" w:date="2022-04-03T06:17:00Z">
        <w:r>
          <w:rPr>
            <w:rFonts w:ascii="Bookman Old Style" w:hAnsi="Bookman Old Style"/>
            <w:color w:val="000000" w:themeColor="text1"/>
            <w:sz w:val="25"/>
            <w:szCs w:val="25"/>
          </w:rPr>
          <w:t>AND</w:t>
        </w:r>
      </w:ins>
    </w:p>
    <w:p w14:paraId="21136A14" w14:textId="77777777" w:rsidR="00F733F2" w:rsidRPr="0056149B" w:rsidDel="00417571" w:rsidRDefault="00F733F2" w:rsidP="00DB0558">
      <w:pPr>
        <w:pStyle w:val="ListParagraph"/>
        <w:spacing w:after="0"/>
        <w:rPr>
          <w:del w:id="28" w:author="Khan, Ismail" w:date="2022-04-02T23:52:00Z"/>
          <w:rFonts w:ascii="Bookman Old Style" w:hAnsi="Bookman Old Style"/>
          <w:color w:val="000000" w:themeColor="text1"/>
          <w:sz w:val="25"/>
          <w:szCs w:val="25"/>
        </w:rPr>
      </w:pPr>
    </w:p>
    <w:p w14:paraId="00D94C7F" w14:textId="7A76623F" w:rsidR="005B671F" w:rsidRPr="00417571" w:rsidDel="00417571" w:rsidRDefault="005B671F">
      <w:pPr>
        <w:rPr>
          <w:del w:id="29" w:author="Khan, Ismail" w:date="2022-04-02T23:52:00Z"/>
          <w:rFonts w:ascii="Bookman Old Style" w:hAnsi="Bookman Old Style"/>
          <w:b/>
          <w:color w:val="000000" w:themeColor="text1"/>
          <w:sz w:val="25"/>
          <w:szCs w:val="25"/>
          <w:u w:val="single"/>
          <w:rPrChange w:id="30" w:author="Khan, Ismail" w:date="2022-04-02T23:52:00Z">
            <w:rPr>
              <w:del w:id="31" w:author="Khan, Ismail" w:date="2022-04-02T23:52:00Z"/>
            </w:rPr>
          </w:rPrChange>
        </w:rPr>
        <w:pPrChange w:id="32" w:author="Khan, Ismail" w:date="2022-04-02T23:52:00Z">
          <w:pPr>
            <w:pStyle w:val="ListParagraph"/>
            <w:spacing w:after="0"/>
          </w:pPr>
        </w:pPrChange>
      </w:pPr>
      <w:del w:id="33" w:author="Khan, Ismail" w:date="2022-04-02T23:52:00Z">
        <w:r w:rsidRPr="00417571" w:rsidDel="00417571">
          <w:rPr>
            <w:rFonts w:ascii="Bookman Old Style" w:hAnsi="Bookman Old Style"/>
            <w:b/>
            <w:color w:val="000000" w:themeColor="text1"/>
            <w:sz w:val="25"/>
            <w:szCs w:val="25"/>
            <w:u w:val="single"/>
            <w:rPrChange w:id="34" w:author="Khan, Ismail" w:date="2022-04-02T23:52:00Z">
              <w:rPr/>
            </w:rPrChange>
          </w:rPr>
          <w:delText>AND</w:delText>
        </w:r>
      </w:del>
    </w:p>
    <w:p w14:paraId="2B5865B3" w14:textId="77777777" w:rsidR="005B671F" w:rsidRPr="0056149B" w:rsidRDefault="005B671F">
      <w:pPr>
        <w:pPrChange w:id="35" w:author="Khan, Ismail" w:date="2022-04-02T23:52:00Z">
          <w:pPr>
            <w:pStyle w:val="ListParagraph"/>
            <w:spacing w:after="0"/>
          </w:pPr>
        </w:pPrChange>
      </w:pPr>
    </w:p>
    <w:p w14:paraId="79425B64" w14:textId="77777777" w:rsidR="005B671F" w:rsidRPr="0056149B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ISMAIL KHAN</w:t>
      </w:r>
    </w:p>
    <w:p w14:paraId="01B90F18" w14:textId="3934495D" w:rsidR="005B671F" w:rsidRPr="0056149B" w:rsidRDefault="005B671F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36" w:author="Khan, Ismail" w:date="2022-04-03T06:21:00Z">
          <w:pPr>
            <w:pStyle w:val="ListParagraph"/>
            <w:jc w:val="both"/>
          </w:pPr>
        </w:pPrChange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about 3</w:t>
      </w:r>
      <w:ins w:id="37" w:author="Khan, Ismail" w:date="2022-04-02T23:47:00Z">
        <w:r w:rsidR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5</w:t>
        </w:r>
      </w:ins>
      <w:del w:id="38" w:author="Khan, Ismail" w:date="2022-04-02T23:47:00Z">
        <w:r w:rsidRPr="0056149B" w:rsidDel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>6</w:delText>
        </w:r>
      </w:del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</w:p>
    <w:p w14:paraId="3384BC0C" w14:textId="41D03AC3" w:rsidR="005B671F" w:rsidRDefault="005B671F">
      <w:pPr>
        <w:pStyle w:val="ListParagraph"/>
        <w:ind w:left="1134"/>
        <w:jc w:val="both"/>
        <w:rPr>
          <w:ins w:id="39" w:author="Khan, Ismail" w:date="2022-04-03T06:18:00Z"/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40" w:author="Khan, Ismail" w:date="2022-04-03T06:21:00Z">
          <w:pPr>
            <w:pStyle w:val="ListParagraph"/>
            <w:jc w:val="both"/>
          </w:pPr>
        </w:pPrChange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S/o </w:t>
      </w:r>
      <w:ins w:id="41" w:author="Khan, Ismail" w:date="2022-04-03T06:18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Mr.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</w:t>
      </w:r>
      <w:r w:rsidR="004D251E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K Iftakar Ahmed Khan</w:t>
      </w:r>
    </w:p>
    <w:p w14:paraId="6C6B2CC5" w14:textId="233F684C" w:rsidR="000C41E0" w:rsidRPr="0056149B" w:rsidRDefault="000C41E0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42" w:author="Khan, Ismail" w:date="2022-04-03T06:21:00Z">
          <w:pPr>
            <w:pStyle w:val="ListParagraph"/>
            <w:jc w:val="both"/>
          </w:pPr>
        </w:pPrChange>
      </w:pPr>
      <w:ins w:id="43" w:author="Khan, Ismail" w:date="2022-04-03T06:18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PAN No: ABEPI4531R</w:t>
        </w:r>
      </w:ins>
    </w:p>
    <w:p w14:paraId="062EF846" w14:textId="77777777" w:rsidR="005B671F" w:rsidRPr="0056149B" w:rsidRDefault="005B671F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44" w:author="Khan, Ismail" w:date="2022-04-03T06:21:00Z">
          <w:pPr>
            <w:pStyle w:val="ListParagraph"/>
            <w:jc w:val="both"/>
          </w:pPr>
        </w:pPrChange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4564 6647 6802</w:t>
      </w:r>
    </w:p>
    <w:p w14:paraId="52F74CBA" w14:textId="77777777" w:rsidR="005B671F" w:rsidRPr="0056149B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447575B" w14:textId="77777777" w:rsidR="005B671F" w:rsidRPr="0056149B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FARHEEN SULTANA</w:t>
      </w:r>
    </w:p>
    <w:p w14:paraId="6FEF2B74" w14:textId="354FEDA5" w:rsidR="005B671F" w:rsidRDefault="005B671F" w:rsidP="005B671F">
      <w:pPr>
        <w:pStyle w:val="ListParagraph"/>
        <w:ind w:left="1080"/>
        <w:rPr>
          <w:ins w:id="45" w:author="Khan, Ismail" w:date="2022-04-03T06:56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30 Years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ins w:id="46" w:author="Khan, Ismail" w:date="2022-04-03T06:19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Mr.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</w:p>
    <w:p w14:paraId="565C98B3" w14:textId="78B68989" w:rsidR="003D622D" w:rsidRPr="0056149B" w:rsidRDefault="003D622D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ins w:id="47" w:author="Khan, Ismail" w:date="2022-04-03T06:56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PAN No: </w:t>
        </w:r>
      </w:ins>
      <w:ins w:id="48" w:author="Khan, Ismail" w:date="2022-04-03T06:57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EJZPS7370M</w:t>
        </w:r>
      </w:ins>
    </w:p>
    <w:p w14:paraId="4562E279" w14:textId="28EBFDF1" w:rsidR="005B671F" w:rsidRDefault="005B671F" w:rsidP="005B671F">
      <w:pPr>
        <w:pStyle w:val="ListParagraph"/>
        <w:jc w:val="both"/>
        <w:rPr>
          <w:ins w:id="49" w:author="Khan, Ismail" w:date="2022-04-03T06:19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Aadhar No: 2567 7686 2727</w:t>
      </w:r>
    </w:p>
    <w:p w14:paraId="0079DD79" w14:textId="5E32130B" w:rsidR="000C41E0" w:rsidRDefault="000C41E0" w:rsidP="005B671F">
      <w:pPr>
        <w:pStyle w:val="ListParagraph"/>
        <w:jc w:val="both"/>
        <w:rPr>
          <w:ins w:id="50" w:author="Khan, Ismail" w:date="2022-04-03T06:19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42116DA8" w14:textId="7E2163CA" w:rsidR="000C41E0" w:rsidRPr="0056149B" w:rsidRDefault="000C41E0">
      <w:pPr>
        <w:pStyle w:val="ListParagraph"/>
        <w:ind w:right="3357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51" w:author="Khan, Ismail" w:date="2022-04-03T06:20:00Z">
          <w:pPr>
            <w:pStyle w:val="ListParagraph"/>
            <w:jc w:val="both"/>
          </w:pPr>
        </w:pPrChange>
      </w:pPr>
      <w:ins w:id="52" w:author="Khan, Ismail" w:date="2022-04-03T06:19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Residing at 1</w:t>
        </w:r>
        <w:r w:rsidRP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53" w:author="Khan, Ismail" w:date="2022-04-03T06:19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st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Floor, #19, 7</w:t>
        </w:r>
        <w:r w:rsidRP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54" w:author="Khan, Ismail" w:date="2022-04-03T06:19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th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Cross, L.B.F Road, Dodda Mavalli, Bangalore-560004.</w:t>
        </w:r>
      </w:ins>
    </w:p>
    <w:p w14:paraId="7D9713FF" w14:textId="77777777" w:rsidR="0090536E" w:rsidRPr="0056149B" w:rsidRDefault="0090536E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7E707E3" w14:textId="58A5690B" w:rsidR="00F733F2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SECOND PARTY/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” which term shall where the context may be</w:t>
      </w:r>
      <w:del w:id="55" w:author="Khan, Ismail" w:date="2022-04-03T06:21:00Z">
        <w:r w:rsidRPr="0056149B" w:rsidDel="004D7B1B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shall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mean and include their legal heirs</w:t>
      </w:r>
      <w:ins w:id="56" w:author="Khan, Ismail" w:date="2022-04-02T23:53:00Z">
        <w:r w:rsidR="00417571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executors, successors-in-interest, legal representatives, administrators and assigns of the OTHER PART</w:t>
      </w:r>
      <w:del w:id="57" w:author="Khan, Ismail" w:date="2022-04-03T06:22:00Z">
        <w:r w:rsidRPr="0056149B" w:rsidDel="004D7B1B">
          <w:rPr>
            <w:rFonts w:ascii="Bookman Old Style" w:hAnsi="Bookman Old Style"/>
            <w:color w:val="000000" w:themeColor="text1"/>
            <w:sz w:val="25"/>
            <w:szCs w:val="25"/>
          </w:rPr>
          <w:delText>:</w:delText>
        </w:r>
      </w:del>
    </w:p>
    <w:p w14:paraId="652658D1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B2A4377" w14:textId="25F19FE8" w:rsidR="005F0332" w:rsidRPr="0056149B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ins w:id="58" w:author="Khan, Ismail" w:date="2022-04-03T06:24:00Z">
        <w:r w:rsidR="004D7B1B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ins w:id="59" w:author="Khan, Ismail" w:date="2022-04-02T23:56:00Z">
        <w:r w:rsidR="00417571">
          <w:rPr>
            <w:rFonts w:ascii="Bookman Old Style" w:hAnsi="Bookman Old Style"/>
            <w:color w:val="000000" w:themeColor="text1"/>
            <w:sz w:val="25"/>
            <w:szCs w:val="25"/>
          </w:rPr>
          <w:t>are</w:t>
        </w:r>
      </w:ins>
      <w:del w:id="60" w:author="Khan, Ismail" w:date="2022-04-02T23:56:00Z">
        <w:r w:rsidR="004D251E" w:rsidRPr="0056149B" w:rsidDel="00417571">
          <w:rPr>
            <w:rFonts w:ascii="Bookman Old Style" w:hAnsi="Bookman Old Style"/>
            <w:color w:val="000000" w:themeColor="text1"/>
            <w:sz w:val="25"/>
            <w:szCs w:val="25"/>
          </w:rPr>
          <w:delText>is</w:delText>
        </w:r>
      </w:del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Absolute O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wner</w:t>
      </w:r>
      <w:ins w:id="61" w:author="Khan, Ismail" w:date="2022-04-03T06:24:00Z">
        <w:r w:rsidR="004D7B1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by title and in possession and enjoyment of the piece and parcel of immovable Residential property bearing Municipal Corporation No.47, 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56149B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 New BBMP Ward No.29, Kacharakanahalli, Bangalore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(Formerly being Site Bearing No.64, 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>Assessment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No.52/2-64, situated at  Kacharakanahalli Village, Kasaba Hobli, Bangalore North Taluk, Bangalore) along with all the appurtenances whether underneath the soil or above the surface. </w:t>
      </w:r>
    </w:p>
    <w:p w14:paraId="6F6AD12B" w14:textId="77777777" w:rsidR="005F0332" w:rsidRPr="0056149B" w:rsidRDefault="005F0332" w:rsidP="005F0332">
      <w:pPr>
        <w:pStyle w:val="ListParagraph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6FE74D83" w14:textId="5D5CEB3A" w:rsidR="00B16219" w:rsidRPr="0056149B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WHEREAS,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namely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ins w:id="62" w:author="Khan, Ismail" w:date="2022-04-03T06:24:00Z">
        <w:r w:rsidR="004D7B1B" w:rsidRPr="004D7B1B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63" w:author="Khan, Ismail" w:date="2022-04-03T06:25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 xml:space="preserve">Mr. </w:t>
        </w:r>
      </w:ins>
      <w:r w:rsidRPr="004D7B1B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AFZAL BASHA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ins w:id="64" w:author="Khan, Ismail" w:date="2022-04-03T06:24:00Z">
        <w:r w:rsidR="004D7B1B">
          <w:rPr>
            <w:rFonts w:ascii="Bookman Old Style" w:eastAsia="Times New Roman" w:hAnsi="Bookman Old Style" w:cs="Times New Roman"/>
            <w:b/>
            <w:color w:val="000000" w:themeColor="text1"/>
            <w:sz w:val="25"/>
            <w:szCs w:val="25"/>
          </w:rPr>
          <w:t xml:space="preserve">Mrs. </w:t>
        </w:r>
      </w:ins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HUMERA BANU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purchased the property from </w:t>
      </w:r>
      <w:r w:rsidRPr="004D7B1B">
        <w:rPr>
          <w:rFonts w:ascii="Bookman Old Style" w:hAnsi="Bookman Old Style"/>
          <w:b/>
          <w:bCs/>
          <w:color w:val="000000" w:themeColor="text1"/>
          <w:sz w:val="25"/>
          <w:szCs w:val="25"/>
          <w:rPrChange w:id="65" w:author="Khan, Ismail" w:date="2022-04-03T06:2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Smt. </w:t>
      </w:r>
      <w:r w:rsidRPr="004D7B1B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PHILOMEENA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.J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, vide Registered Sale Deed bearing No.HBB-1-01675-2020-21, C.D No. HBBD672, dated 18-11-2020, in the Sub Registrar of Hebbala, Gandhinagara, Bangalore.</w:t>
      </w:r>
    </w:p>
    <w:p w14:paraId="17959434" w14:textId="77777777" w:rsidR="005F0332" w:rsidRPr="0056149B" w:rsidRDefault="005F0332" w:rsidP="005F0332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0633ADF" w14:textId="024C1897" w:rsidR="005F0332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5D609F" w:rsidRPr="0084313C">
        <w:rPr>
          <w:rFonts w:ascii="Bookman Old Style" w:hAnsi="Bookman Old Style"/>
          <w:b/>
          <w:bCs/>
          <w:color w:val="000000" w:themeColor="text1"/>
          <w:sz w:val="25"/>
          <w:szCs w:val="25"/>
          <w:rPrChange w:id="66" w:author="Khan, Ismail" w:date="2022-04-03T00:0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Ph</w:t>
      </w:r>
      <w:ins w:id="67" w:author="Khan, Ismail" w:date="2022-04-03T00:02:00Z">
        <w:r w:rsidR="00970CC5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i</w:t>
        </w:r>
      </w:ins>
      <w:del w:id="68" w:author="Khan, Ismail" w:date="2022-04-03T00:02:00Z">
        <w:r w:rsidR="005D609F" w:rsidRPr="0084313C" w:rsidDel="00970CC5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69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e</w:delText>
        </w:r>
      </w:del>
      <w:r w:rsidR="005D609F" w:rsidRPr="0084313C">
        <w:rPr>
          <w:rFonts w:ascii="Bookman Old Style" w:hAnsi="Bookman Old Style"/>
          <w:b/>
          <w:bCs/>
          <w:color w:val="000000" w:themeColor="text1"/>
          <w:sz w:val="25"/>
          <w:szCs w:val="25"/>
          <w:rPrChange w:id="70" w:author="Khan, Ismail" w:date="2022-04-03T00:0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lom</w:t>
      </w:r>
      <w:ins w:id="71" w:author="Khan, Ismail" w:date="2022-04-03T00:02:00Z">
        <w:r w:rsidR="0084313C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ee</w:t>
        </w:r>
      </w:ins>
      <w:del w:id="72" w:author="Khan, Ismail" w:date="2022-04-03T00:02:00Z">
        <w:r w:rsidR="005D609F" w:rsidRPr="0084313C" w:rsidDel="0084313C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73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i</w:delText>
        </w:r>
      </w:del>
      <w:del w:id="74" w:author="Khan, Ismail" w:date="2022-04-03T05:24:00Z">
        <w:r w:rsidR="005D609F" w:rsidRPr="0084313C" w:rsidDel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75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na</w:delText>
        </w:r>
        <w:r w:rsidR="004D251E" w:rsidRPr="0084313C" w:rsidDel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76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 xml:space="preserve"> .</w:delText>
        </w:r>
        <w:r w:rsidRPr="0056149B" w:rsidDel="004C5FB9">
          <w:rPr>
            <w:rFonts w:ascii="Bookman Old Style" w:hAnsi="Bookman Old Style"/>
            <w:color w:val="000000" w:themeColor="text1"/>
            <w:sz w:val="25"/>
            <w:szCs w:val="25"/>
          </w:rPr>
          <w:delText>J</w:delText>
        </w:r>
      </w:del>
      <w:ins w:id="77" w:author="Khan, Ismail" w:date="2022-04-03T05:24:00Z">
        <w:r w:rsidR="004C5FB9" w:rsidRPr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na. J</w:t>
        </w:r>
      </w:ins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has purchased the property from </w:t>
      </w:r>
      <w:r w:rsidR="005D609F" w:rsidRPr="0056295F">
        <w:rPr>
          <w:rFonts w:ascii="Bookman Old Style" w:hAnsi="Bookman Old Style"/>
          <w:b/>
          <w:bCs/>
          <w:color w:val="000000" w:themeColor="text1"/>
          <w:sz w:val="25"/>
          <w:szCs w:val="25"/>
          <w:rPrChange w:id="78" w:author="Khan, Ismail" w:date="2022-04-03T06:2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Smt.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79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T.</w:t>
      </w:r>
      <w:ins w:id="80" w:author="Khan, Ismail" w:date="2022-04-03T05:24:00Z">
        <w:r w:rsidR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1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Kamalamma </w:t>
      </w:r>
      <w:r w:rsidR="005D609F" w:rsidRPr="001325D6">
        <w:rPr>
          <w:rFonts w:ascii="Bookman Old Style" w:hAnsi="Bookman Old Style"/>
          <w:color w:val="000000" w:themeColor="text1"/>
          <w:sz w:val="25"/>
          <w:szCs w:val="25"/>
        </w:rPr>
        <w:t>W/o</w:t>
      </w:r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2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Late K.M Mariyappa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vide Registered Sale Deed No.KCH-1-05188-2019-20, Cd.No.KCHD514, dated 10-01-2020 in the Sub Registrar of Kacharakanahalli, Bangalore.</w:t>
      </w:r>
    </w:p>
    <w:p w14:paraId="59D66EC0" w14:textId="77777777" w:rsidR="005D609F" w:rsidRPr="0056149B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263B19E" w14:textId="77777777" w:rsidR="005D609F" w:rsidRPr="0056149B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5A1A32A" w14:textId="62C191AB" w:rsidR="005D609F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Schedule Property originally belonged to </w:t>
      </w:r>
      <w:r w:rsidR="00250528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3" w:author="Khan, Ismail" w:date="2022-04-03T00:0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Sri.</w:t>
      </w:r>
      <w:ins w:id="84" w:author="Khan, Ismail" w:date="2022-04-03T00:08:00Z">
        <w:r w:rsidR="00635410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r w:rsidR="00250528" w:rsidRPr="003D622D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5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Mun</w:t>
      </w:r>
      <w:r w:rsidR="004D251E" w:rsidRPr="003D622D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6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iswamappa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(who is the Father-in-law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D251E" w:rsidRPr="0056295F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7" w:author="Khan, Ismail" w:date="2022-04-03T06:2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Smt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r w:rsidR="004D251E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8" w:author="Khan, Ismail" w:date="2022-04-03T00:0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T.</w:t>
      </w:r>
      <w:ins w:id="89" w:author="Khan, Ismail" w:date="2022-04-03T00:08:00Z">
        <w:r w:rsidR="00635410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r w:rsidR="00250528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90" w:author="Khan, Ismail" w:date="2022-04-03T00:0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Kamalamma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) acquired through the </w:t>
      </w:r>
      <w:ins w:id="91" w:author="Khan, Ismail" w:date="2022-04-03T00:07:00Z">
        <w:r w:rsidR="00970CC5">
          <w:rPr>
            <w:rFonts w:ascii="Bookman Old Style" w:hAnsi="Bookman Old Style"/>
            <w:color w:val="000000" w:themeColor="text1"/>
            <w:sz w:val="25"/>
            <w:szCs w:val="25"/>
          </w:rPr>
          <w:t xml:space="preserve">registered </w:t>
        </w:r>
      </w:ins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>Partition Deed bearing document No.1923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>/1968-69, of Book 1, Vol 2669, at pages 72-78, dated 19-09-</w:t>
      </w:r>
      <w:del w:id="92" w:author="Khan, Ismail" w:date="2022-04-03T05:24:00Z">
        <w:r w:rsidR="009037D6" w:rsidRPr="0056149B" w:rsidDel="004C5FB9">
          <w:rPr>
            <w:rFonts w:ascii="Bookman Old Style" w:hAnsi="Bookman Old Style"/>
            <w:color w:val="000000" w:themeColor="text1"/>
            <w:sz w:val="25"/>
            <w:szCs w:val="25"/>
          </w:rPr>
          <w:delText>1968 ,</w:delText>
        </w:r>
      </w:del>
      <w:ins w:id="93" w:author="Khan, Ismail" w:date="2022-04-03T05:24:00Z">
        <w:r w:rsidR="004C5FB9" w:rsidRPr="0056149B">
          <w:rPr>
            <w:rFonts w:ascii="Bookman Old Style" w:hAnsi="Bookman Old Style"/>
            <w:color w:val="000000" w:themeColor="text1"/>
            <w:sz w:val="25"/>
            <w:szCs w:val="25"/>
          </w:rPr>
          <w:t>1968,</w:t>
        </w:r>
      </w:ins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registered in the office of 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>Sub Registrar Bangalore North Taluk.</w:t>
      </w:r>
      <w:r w:rsidR="0084683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46838" w:rsidRPr="003D622D">
        <w:rPr>
          <w:rFonts w:ascii="Bookman Old Style" w:hAnsi="Bookman Old Style"/>
          <w:color w:val="000000" w:themeColor="text1"/>
          <w:sz w:val="25"/>
          <w:szCs w:val="25"/>
        </w:rPr>
        <w:t>And after enjoying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same, Sri. Muniswamappa was demised and his son Sri. K.M Mariyappa was also demised and </w:t>
      </w:r>
      <w:ins w:id="94" w:author="Khan, Ismail" w:date="2022-04-03T00:09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>a</w:t>
        </w:r>
      </w:ins>
      <w:del w:id="95" w:author="Khan, Ismail" w:date="2022-04-03T00:09:00Z">
        <w:r w:rsidR="00AE4167" w:rsidRPr="003D622D" w:rsidDel="00635410">
          <w:rPr>
            <w:rFonts w:ascii="Bookman Old Style" w:hAnsi="Bookman Old Style"/>
            <w:color w:val="000000" w:themeColor="text1"/>
            <w:sz w:val="25"/>
            <w:szCs w:val="25"/>
          </w:rPr>
          <w:delText>A</w:delText>
        </w:r>
      </w:del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fter the demise of Sri. Muniswamappa and Sri.</w:t>
      </w:r>
      <w:ins w:id="96" w:author="Khan, Ismail" w:date="2022-04-03T06:26:00Z">
        <w:r w:rsidR="0056295F" w:rsidRPr="003D622D">
          <w:rPr>
            <w:rFonts w:ascii="Bookman Old Style" w:hAnsi="Bookman Old Style"/>
            <w:color w:val="000000" w:themeColor="text1"/>
            <w:sz w:val="25"/>
            <w:szCs w:val="25"/>
            <w:rPrChange w:id="97" w:author="Khan, Ismail" w:date="2022-04-03T06:59:00Z">
              <w:rPr>
                <w:rFonts w:ascii="Bookman Old Style" w:hAnsi="Bookman Old Style"/>
                <w:b/>
                <w:bCs/>
                <w:color w:val="000000" w:themeColor="text1"/>
                <w:sz w:val="25"/>
                <w:szCs w:val="25"/>
              </w:rPr>
            </w:rPrChange>
          </w:rPr>
          <w:t xml:space="preserve">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K.M Mariyappa, their legal heirs namely Smt.</w:t>
      </w:r>
      <w:ins w:id="98" w:author="Khan, Ismail" w:date="2022-04-03T00:11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T. Kamalamma and her children 1. Nat</w:t>
      </w:r>
      <w:ins w:id="99" w:author="Khan, Ismail" w:date="2022-04-03T00:10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>a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raj</w:t>
      </w:r>
      <w:ins w:id="100" w:author="Khan, Ismail" w:date="2022-04-03T00:11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.K.M, 2. Thyagaraju K.M 3. Prasanna K.M and 4. Smt. </w:t>
      </w:r>
      <w:ins w:id="101" w:author="Khan, Ismail" w:date="2022-04-03T00:10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>K</w:t>
        </w:r>
      </w:ins>
      <w:ins w:id="102" w:author="Khan, Ismail" w:date="2022-04-03T00:11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 xml:space="preserve">.M.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Jayanthi</w:t>
      </w:r>
      <w:r w:rsidR="00AE4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became the joint sole and Absolute Owners of the Schedule Property. </w:t>
      </w:r>
    </w:p>
    <w:p w14:paraId="74FD2E8A" w14:textId="77777777" w:rsidR="00B1632C" w:rsidRPr="0056149B" w:rsidRDefault="00B1632C" w:rsidP="00B1632C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FEF4B63" w14:textId="77777777" w:rsidR="00B1632C" w:rsidRPr="0056149B" w:rsidRDefault="0066513E" w:rsidP="00B1632C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B1632C" w:rsidRPr="00635410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03" w:author="Khan, Ismail" w:date="2022-04-03T00:1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Smt T. Kamalamma</w:t>
      </w:r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acquired the property by the virtue of Family Release Deed executed in her favor vide Registered Document No.KCH-1-04214/2016-17, CD No. KCHD216, dated 24-12-2016 in the Sub Registrar of Kacharakanahalli, Bangalore.</w:t>
      </w:r>
    </w:p>
    <w:p w14:paraId="0A2BD422" w14:textId="77777777" w:rsidR="00B1632C" w:rsidRPr="0056149B" w:rsidRDefault="00B1632C" w:rsidP="00B1632C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E75D48C" w14:textId="77777777" w:rsidR="0066513E" w:rsidRPr="0056149B" w:rsidRDefault="0066513E" w:rsidP="0066513E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after purchase of the property, the Khata stands in the name of </w:t>
      </w:r>
      <w:r w:rsid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bearing Khata certificate No. BMP/REV/2020-21/KC/1484742 and Khata Extract No. BMP/REV/2020-21/KE/1617548 for Property ID No.89-38-47.</w:t>
      </w:r>
    </w:p>
    <w:p w14:paraId="1967E18B" w14:textId="77777777" w:rsidR="0066513E" w:rsidRPr="0056149B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41444D70" w14:textId="77777777" w:rsidR="0066513E" w:rsidRPr="00240C92" w:rsidRDefault="00240C92" w:rsidP="00240C92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as per the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BBMP Assessment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the </w:t>
      </w:r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E-Aasthi number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is 1626959 for property bearing</w:t>
      </w:r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PID No.89-38-47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new BBMP No.47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( Old No.64</w:t>
      </w:r>
      <w:r w:rsidR="004D251E"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)</w:t>
      </w:r>
      <w:r w:rsidR="0066513E"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New Ward No.29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(old ward No.</w:t>
      </w:r>
      <w:r w:rsidR="00FF6253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89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), Kacharakanahalli</w:t>
      </w:r>
      <w:r w:rsidR="00080168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Bangalore.</w:t>
      </w:r>
    </w:p>
    <w:p w14:paraId="745BA783" w14:textId="77777777" w:rsidR="0066513E" w:rsidRPr="0056149B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7B364705" w14:textId="77777777" w:rsidR="00B1632C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del w:id="104" w:author="Khan, Ismail" w:date="2022-04-03T06:29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AND 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</w:t>
      </w:r>
      <w:r w:rsidR="0056149B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 uninterrupted peaceful possession, enjoyment, exercising all acts or dominion and ownership in and over the SCHEDULE PROPERTY.</w:t>
      </w:r>
    </w:p>
    <w:p w14:paraId="6C4F8386" w14:textId="77777777" w:rsidR="008D2811" w:rsidRPr="0056149B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759D7F" w14:textId="2B077E70" w:rsidR="008D2811" w:rsidRPr="0056149B" w:rsidRDefault="008D2811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del w:id="105" w:author="Khan, Ismail" w:date="2022-04-03T06:29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AND 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willing to sell the </w:t>
      </w:r>
      <w:del w:id="106" w:author="Khan, Ismail" w:date="2022-04-03T06:30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107" w:author="Khan, Ismail" w:date="2022-04-03T06:30:00Z">
        <w:r w:rsidR="0056295F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56295F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56295F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ins w:id="108" w:author="Khan, Ismail" w:date="2022-04-03T06:30:00Z">
        <w:r w:rsidR="0056295F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del w:id="109" w:author="Khan, Ismail" w:date="2022-04-03T06:30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>roperty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442429">
        <w:rPr>
          <w:rFonts w:ascii="Bookman Old Style" w:hAnsi="Bookman Old Style"/>
          <w:color w:val="000000" w:themeColor="text1"/>
          <w:sz w:val="25"/>
          <w:szCs w:val="25"/>
        </w:rPr>
        <w:t xml:space="preserve">namely </w:t>
      </w:r>
      <w:r w:rsidR="004D251E" w:rsidRPr="00FB639A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10" w:author="Khan, Ismail" w:date="2022-04-03T06:31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Mr. ISMAIL KHAN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42429">
        <w:rPr>
          <w:rFonts w:ascii="Bookman Old Style" w:hAnsi="Bookman Old Style"/>
          <w:color w:val="000000" w:themeColor="text1"/>
          <w:sz w:val="25"/>
          <w:szCs w:val="25"/>
        </w:rPr>
        <w:t>and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FB639A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11" w:author="Khan, Ismail" w:date="2022-04-03T06:31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Mrs. FARHEEN SULTANA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in order to mobilize funds, to meet some of 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urgent commitments and for the legal necessity. Hence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has offered to sell the SCHEDULE PROPERTY to the </w:t>
      </w:r>
      <w:r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PURCHASER</w:t>
      </w:r>
      <w:r w:rsidR="00442429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for 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sale consideration amount of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112" w:author="Khan, Ismail" w:date="2022-04-03T06:30:00Z">
        <w:r w:rsidRPr="0056149B" w:rsidDel="0056295F">
          <w:rPr>
            <w:rFonts w:ascii="Bookman Old Style" w:eastAsia="Times New Roman" w:hAnsi="Bookman Old Style" w:cs="Times New Roman"/>
            <w:sz w:val="25"/>
            <w:szCs w:val="25"/>
          </w:rPr>
          <w:delText>Seventy Six</w:delText>
        </w:r>
      </w:del>
      <w:ins w:id="113" w:author="Khan, Ismail" w:date="2022-04-03T06:30:00Z">
        <w:r w:rsidR="0056295F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Seventy-Six</w:t>
        </w:r>
      </w:ins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827E7AE" w14:textId="77777777" w:rsidR="008D2811" w:rsidRPr="00442429" w:rsidRDefault="008D2811" w:rsidP="008D2811">
      <w:pPr>
        <w:pStyle w:val="ListParagraph"/>
        <w:rPr>
          <w:rFonts w:ascii="Bookman Old Style" w:hAnsi="Bookman Old Style"/>
          <w:color w:val="000000" w:themeColor="text1"/>
          <w:sz w:val="6"/>
          <w:szCs w:val="25"/>
        </w:rPr>
      </w:pPr>
    </w:p>
    <w:p w14:paraId="0DEFD030" w14:textId="377CC4BE" w:rsidR="008D2811" w:rsidRPr="0056149B" w:rsidRDefault="008D2811" w:rsidP="008D2811">
      <w:pPr>
        <w:numPr>
          <w:ilvl w:val="0"/>
          <w:numId w:val="20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the parties have entered into an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  <w:u w:val="single"/>
        </w:rPr>
        <w:t>Agreement for sale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dated 29.03.2022 and the </w:t>
      </w:r>
      <w:r w:rsidR="00263180" w:rsidRPr="0056149B">
        <w:rPr>
          <w:rFonts w:ascii="Bookman Old Style" w:eastAsia="Times New Roman" w:hAnsi="Bookman Old Style" w:cs="Times New Roman"/>
          <w:sz w:val="25"/>
          <w:szCs w:val="25"/>
        </w:rPr>
        <w:t>PURCHASERS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have paid a sum of R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>.10,000/-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(</w:t>
      </w:r>
      <w:ins w:id="114" w:author="Khan, Ismail" w:date="2022-04-03T05:26:00Z">
        <w:r w:rsidR="004C5FB9">
          <w:rPr>
            <w:rFonts w:ascii="Bookman Old Style" w:eastAsia="Times New Roman" w:hAnsi="Bookman Old Style" w:cs="Times New Roman"/>
            <w:sz w:val="25"/>
            <w:szCs w:val="25"/>
          </w:rPr>
          <w:t xml:space="preserve">Rupees </w:t>
        </w:r>
      </w:ins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Ten Thousand</w:t>
      </w:r>
      <w:ins w:id="115" w:author="Khan, Ismail" w:date="2022-04-03T05:26:00Z">
        <w:r w:rsidR="004C5FB9">
          <w:rPr>
            <w:rFonts w:ascii="Bookman Old Style" w:eastAsia="Times New Roman" w:hAnsi="Bookman Old Style" w:cs="Times New Roman"/>
            <w:sz w:val="25"/>
            <w:szCs w:val="25"/>
          </w:rPr>
          <w:t xml:space="preserve"> Only/-</w:t>
        </w:r>
      </w:ins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)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towards sale consideration by way of Cheques bearing No.”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173419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>” and “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173420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” issued from CITI Bank, Bangalore, to the </w:t>
      </w:r>
      <w:r w:rsidR="00263180" w:rsidRPr="0056149B">
        <w:rPr>
          <w:rFonts w:ascii="Bookman Old Style" w:eastAsia="Times New Roman" w:hAnsi="Bookman Old Style" w:cs="Times New Roman"/>
          <w:b/>
          <w:sz w:val="25"/>
          <w:szCs w:val="25"/>
        </w:rPr>
        <w:t>VENDORS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namely </w:t>
      </w:r>
      <w:ins w:id="116" w:author="Khan, Ismail" w:date="2022-04-03T06:31:00Z">
        <w:r w:rsidR="00FB639A">
          <w:rPr>
            <w:rFonts w:ascii="Bookman Old Style" w:eastAsia="Times New Roman" w:hAnsi="Bookman Old Style" w:cs="Times New Roman"/>
            <w:b/>
            <w:bCs/>
            <w:sz w:val="25"/>
            <w:szCs w:val="25"/>
          </w:rPr>
          <w:t>Mr</w:t>
        </w:r>
      </w:ins>
      <w:del w:id="117" w:author="Khan, Ismail" w:date="2022-04-03T06:31:00Z">
        <w:r w:rsidR="00E20E1E" w:rsidRPr="0095020F" w:rsidDel="00FB639A">
          <w:rPr>
            <w:rFonts w:ascii="Bookman Old Style" w:eastAsia="Times New Roman" w:hAnsi="Bookman Old Style" w:cs="Times New Roman"/>
            <w:b/>
            <w:bCs/>
            <w:sz w:val="25"/>
            <w:szCs w:val="25"/>
            <w:rPrChange w:id="118" w:author="Khan, Ismail" w:date="2022-04-03T05:07:00Z">
              <w:rPr>
                <w:rFonts w:ascii="Bookman Old Style" w:eastAsia="Times New Roman" w:hAnsi="Bookman Old Style" w:cs="Times New Roman"/>
                <w:sz w:val="25"/>
                <w:szCs w:val="25"/>
              </w:rPr>
            </w:rPrChange>
          </w:rPr>
          <w:delText>Sri</w:delText>
        </w:r>
      </w:del>
      <w:r w:rsidR="00E20E1E" w:rsidRPr="0095020F">
        <w:rPr>
          <w:rFonts w:ascii="Bookman Old Style" w:eastAsia="Times New Roman" w:hAnsi="Bookman Old Style" w:cs="Times New Roman"/>
          <w:b/>
          <w:bCs/>
          <w:sz w:val="25"/>
          <w:szCs w:val="25"/>
          <w:rPrChange w:id="119" w:author="Khan, Ismail" w:date="2022-04-03T05:07:00Z">
            <w:rPr>
              <w:rFonts w:ascii="Bookman Old Style" w:eastAsia="Times New Roman" w:hAnsi="Bookman Old Style" w:cs="Times New Roman"/>
              <w:sz w:val="25"/>
              <w:szCs w:val="25"/>
            </w:rPr>
          </w:rPrChange>
        </w:rPr>
        <w:t>.</w:t>
      </w:r>
      <w:ins w:id="120" w:author="Khan, Ismail" w:date="2022-04-03T05:26:00Z">
        <w:r w:rsidR="004C5FB9">
          <w:rPr>
            <w:rFonts w:ascii="Bookman Old Style" w:eastAsia="Times New Roman" w:hAnsi="Bookman Old Style" w:cs="Times New Roman"/>
            <w:b/>
            <w:bCs/>
            <w:sz w:val="25"/>
            <w:szCs w:val="25"/>
          </w:rPr>
          <w:t xml:space="preserve"> </w:t>
        </w:r>
      </w:ins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ins w:id="121" w:author="Khan, Ismail" w:date="2022-04-03T06:31:00Z">
        <w:r w:rsidR="00FB639A">
          <w:rPr>
            <w:rFonts w:ascii="Bookman Old Style" w:eastAsia="Times New Roman" w:hAnsi="Bookman Old Style" w:cs="Times New Roman"/>
            <w:b/>
            <w:bCs/>
            <w:color w:val="000000" w:themeColor="text1"/>
            <w:sz w:val="25"/>
            <w:szCs w:val="25"/>
          </w:rPr>
          <w:t>Mrs</w:t>
        </w:r>
      </w:ins>
      <w:del w:id="122" w:author="Khan, Ismail" w:date="2022-04-03T06:31:00Z">
        <w:r w:rsidR="00E20E1E" w:rsidRPr="0095020F" w:rsidDel="00FB639A">
          <w:rPr>
            <w:rFonts w:ascii="Bookman Old Style" w:eastAsia="Times New Roman" w:hAnsi="Bookman Old Style" w:cs="Times New Roman"/>
            <w:b/>
            <w:bCs/>
            <w:color w:val="000000" w:themeColor="text1"/>
            <w:sz w:val="25"/>
            <w:szCs w:val="25"/>
            <w:rPrChange w:id="123" w:author="Khan, Ismail" w:date="2022-04-03T05:07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delText>Smt</w:delText>
        </w:r>
      </w:del>
      <w:r w:rsidR="00E20E1E" w:rsidRPr="001325D6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.</w:t>
      </w:r>
      <w:r w:rsidR="00E20E1E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Humera Banu.</w:t>
      </w:r>
    </w:p>
    <w:p w14:paraId="441269F9" w14:textId="77777777" w:rsidR="008D2811" w:rsidRPr="0056149B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1785990" w14:textId="06A8F686" w:rsidR="008D2811" w:rsidRPr="0056149B" w:rsidRDefault="0056149B" w:rsidP="008D2811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del w:id="124" w:author="Khan, Ismail" w:date="2022-04-03T05:07:00Z">
        <w:r w:rsidRPr="0056149B" w:rsidDel="00693135">
          <w:rPr>
            <w:rFonts w:ascii="Bookman Old Style" w:hAnsi="Bookman Old Style"/>
            <w:color w:val="000000" w:themeColor="text1"/>
            <w:sz w:val="25"/>
            <w:szCs w:val="25"/>
          </w:rPr>
          <w:delText>Pe</w:delText>
        </w:r>
        <w:r w:rsidR="008D2811" w:rsidRPr="0056149B" w:rsidDel="00693135">
          <w:rPr>
            <w:rFonts w:ascii="Bookman Old Style" w:hAnsi="Bookman Old Style"/>
            <w:color w:val="000000" w:themeColor="text1"/>
            <w:sz w:val="25"/>
            <w:szCs w:val="25"/>
          </w:rPr>
          <w:delText>rsuant</w:delText>
        </w:r>
      </w:del>
      <w:ins w:id="125" w:author="Khan, Ismail" w:date="2022-04-03T05:07:00Z">
        <w:r w:rsidR="00693135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Pursuant</w:t>
        </w:r>
      </w:ins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which negotiations took place in which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have made the following representations 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110B690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9389692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a) That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are the absolute owner of the SCHEDULE PROPERTY having alienable right, title and interest on the same.</w:t>
      </w:r>
    </w:p>
    <w:p w14:paraId="5AF513DD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707E14D" w14:textId="6A696FCD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b) That the SCHEDULE PROPERTY is free from encumbrance of every description, court attachments, lien, acquisition or requisitions &amp; proceedings etc.,</w:t>
      </w:r>
    </w:p>
    <w:p w14:paraId="545AFC8C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975BD4" w14:textId="42957910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c) That the SCHEDULE PROPERTY is not subject matter of any maintenance, proceedings, lispendens or any prior agreements or arrangements entered into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with any other person and that there is no other person</w:t>
      </w:r>
      <w:del w:id="126" w:author="Khan, Ismail" w:date="2022-04-03T05:28:00Z">
        <w:r w:rsidRPr="0056149B" w:rsidDel="003034F6">
          <w:rPr>
            <w:rFonts w:ascii="Bookman Old Style" w:hAnsi="Bookman Old Style"/>
            <w:color w:val="000000" w:themeColor="text1"/>
            <w:sz w:val="25"/>
            <w:szCs w:val="25"/>
          </w:rPr>
          <w:delText>s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except in </w:t>
      </w:r>
      <w:del w:id="127" w:author="Khan, Ismail" w:date="2022-04-03T05:15:00Z">
        <w:r w:rsidRPr="0056149B" w:rsidDel="001325D6">
          <w:rPr>
            <w:rFonts w:ascii="Bookman Old Style" w:hAnsi="Bookman Old Style"/>
            <w:color w:val="000000" w:themeColor="text1"/>
            <w:sz w:val="25"/>
            <w:szCs w:val="25"/>
          </w:rPr>
          <w:delText>favour</w:delText>
        </w:r>
      </w:del>
      <w:ins w:id="128" w:author="Khan, Ismail" w:date="2022-04-03T05:15:00Z">
        <w:r w:rsidR="001325D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favor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and ACTING ON THE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/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SAID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REPRESENTATIONS made by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bonafide believing the same to be true and correct,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have agreed to purchase the SCHEDULE PROPERTY, under the following mutually agreed terms and conditions, which are reduced into writing herein for the sake of clarity and definiteness.</w:t>
      </w:r>
    </w:p>
    <w:p w14:paraId="66AAAD1A" w14:textId="77777777" w:rsidR="00726495" w:rsidRPr="0056149B" w:rsidRDefault="002D35F0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NOW THIS DEED OF SALE WITNESSETH AS FOLLOWS:</w:t>
      </w:r>
    </w:p>
    <w:p w14:paraId="3CBFBD86" w14:textId="77777777" w:rsidR="00A748C9" w:rsidRPr="0056149B" w:rsidRDefault="00A748C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2D699EB" w14:textId="1C58D53B" w:rsidR="00D73167" w:rsidRPr="0056149B" w:rsidRDefault="00263180" w:rsidP="00263180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total sale consideration of the Schedule Property is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129" w:author="Khan, Ismail" w:date="2022-04-03T05:29:00Z">
        <w:r w:rsidRPr="0056149B" w:rsidDel="003034F6">
          <w:rPr>
            <w:rFonts w:ascii="Bookman Old Style" w:eastAsia="Times New Roman" w:hAnsi="Bookman Old Style" w:cs="Times New Roman"/>
            <w:sz w:val="25"/>
            <w:szCs w:val="25"/>
          </w:rPr>
          <w:delText>Seventy Six</w:delText>
        </w:r>
      </w:del>
      <w:ins w:id="130" w:author="Khan, Ismail" w:date="2022-04-03T05:29:00Z">
        <w:r w:rsidR="003034F6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Seventy-Six</w:t>
        </w:r>
      </w:ins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1DDB96DA" w14:textId="77777777" w:rsidR="00263180" w:rsidRPr="0056149B" w:rsidRDefault="00263180" w:rsidP="00263180">
      <w:pPr>
        <w:pStyle w:val="ListParagraph"/>
        <w:spacing w:after="0"/>
        <w:ind w:left="360"/>
        <w:jc w:val="both"/>
        <w:rPr>
          <w:rFonts w:ascii="Bookman Old Style" w:hAnsi="Bookman Old Style"/>
          <w:sz w:val="25"/>
          <w:szCs w:val="25"/>
        </w:rPr>
      </w:pPr>
    </w:p>
    <w:p w14:paraId="0C36F1CE" w14:textId="58105994" w:rsidR="00D73167" w:rsidRPr="0056149B" w:rsidRDefault="00FC0835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T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he remaining amount of sale consideration of 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Rs.</w:t>
      </w:r>
      <w:r w:rsidR="008D2811" w:rsidRPr="0056149B">
        <w:rPr>
          <w:rFonts w:ascii="Bookman Old Style" w:eastAsia="Times New Roman" w:hAnsi="Bookman Old Style" w:cs="Times New Roman"/>
          <w:b/>
          <w:sz w:val="25"/>
          <w:szCs w:val="25"/>
        </w:rPr>
        <w:t>75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,</w:t>
      </w:r>
      <w:r w:rsidR="008D2811" w:rsidRPr="0056149B">
        <w:rPr>
          <w:rFonts w:ascii="Bookman Old Style" w:eastAsia="Times New Roman" w:hAnsi="Bookman Old Style" w:cs="Times New Roman"/>
          <w:b/>
          <w:sz w:val="25"/>
          <w:szCs w:val="25"/>
        </w:rPr>
        <w:t>9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0,000/-</w:t>
      </w:r>
      <w:r w:rsidR="00D73167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131" w:author="Khan, Ismail" w:date="2022-04-03T06:36:00Z">
        <w:r w:rsidR="008D2811" w:rsidRPr="0056149B" w:rsidDel="00477A03">
          <w:rPr>
            <w:rFonts w:ascii="Bookman Old Style" w:eastAsia="Times New Roman" w:hAnsi="Bookman Old Style" w:cs="Times New Roman"/>
            <w:sz w:val="25"/>
            <w:szCs w:val="25"/>
          </w:rPr>
          <w:delText>Seventy Five</w:delText>
        </w:r>
      </w:del>
      <w:ins w:id="132" w:author="Khan, Ismail" w:date="2022-04-03T06:36:00Z">
        <w:r w:rsidR="00477A03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Seventy-Five</w:t>
        </w:r>
      </w:ins>
      <w:r w:rsidR="008D2811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Ninety Thousand </w:t>
      </w:r>
      <w:r w:rsidR="00D73167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Only/-) 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>have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been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handed to </w:t>
      </w:r>
      <w:del w:id="133" w:author="Khan, Ismail" w:date="2022-04-03T05:29:00Z">
        <w:r w:rsidR="00D73167" w:rsidRPr="0056149B" w:rsidDel="003034F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the  </w:delText>
        </w:r>
        <w:r w:rsidR="00263180" w:rsidRPr="0056149B" w:rsidDel="003034F6">
          <w:rPr>
            <w:rFonts w:ascii="Bookman Old Style" w:hAnsi="Bookman Old Style"/>
            <w:color w:val="000000" w:themeColor="text1"/>
            <w:sz w:val="25"/>
            <w:szCs w:val="25"/>
          </w:rPr>
          <w:delText>VENDORS</w:delText>
        </w:r>
      </w:del>
      <w:ins w:id="134" w:author="Khan, Ismail" w:date="2022-04-03T05:29:00Z">
        <w:r w:rsidR="003034F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the VENDORS</w:t>
        </w:r>
      </w:ins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 the following manner:</w:t>
      </w:r>
    </w:p>
    <w:p w14:paraId="32E71FB0" w14:textId="77777777" w:rsidR="00AF6BB9" w:rsidRPr="0056149B" w:rsidDel="00270EA8" w:rsidRDefault="00AF6BB9" w:rsidP="00DB0558">
      <w:pPr>
        <w:pStyle w:val="ListParagraph"/>
        <w:spacing w:after="0"/>
        <w:jc w:val="both"/>
        <w:rPr>
          <w:del w:id="135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</w:p>
    <w:p w14:paraId="665C6EA0" w14:textId="77777777" w:rsidR="00E0691D" w:rsidRPr="00270EA8" w:rsidRDefault="00E0691D">
      <w:pPr>
        <w:rPr>
          <w:ins w:id="136" w:author="Khan, Ismail" w:date="2022-04-03T05:42:00Z"/>
          <w:rFonts w:ascii="Bookman Old Style" w:hAnsi="Bookman Old Style"/>
          <w:color w:val="000000" w:themeColor="text1"/>
          <w:sz w:val="25"/>
          <w:szCs w:val="25"/>
          <w:rPrChange w:id="137" w:author="Khan, Ismail" w:date="2022-04-03T05:45:00Z">
            <w:rPr>
              <w:ins w:id="138" w:author="Khan, Ismail" w:date="2022-04-03T05:42:00Z"/>
            </w:rPr>
          </w:rPrChange>
        </w:rPr>
        <w:pPrChange w:id="139" w:author="Khan, Ismail" w:date="2022-04-03T05:45:00Z">
          <w:pPr>
            <w:pStyle w:val="ListParagraph"/>
            <w:numPr>
              <w:numId w:val="17"/>
            </w:numPr>
            <w:spacing w:after="0"/>
            <w:ind w:left="900" w:hanging="360"/>
            <w:jc w:val="both"/>
          </w:pPr>
        </w:pPrChange>
      </w:pPr>
    </w:p>
    <w:p w14:paraId="7273FFA3" w14:textId="366CE916" w:rsidR="00E0691D" w:rsidRDefault="00E0691D" w:rsidP="00E0691D">
      <w:pPr>
        <w:pStyle w:val="ListParagraph"/>
        <w:numPr>
          <w:ilvl w:val="0"/>
          <w:numId w:val="17"/>
        </w:numPr>
        <w:spacing w:after="0"/>
        <w:jc w:val="both"/>
        <w:rPr>
          <w:ins w:id="140" w:author="Khan, Ismail" w:date="2022-04-03T05:42:00Z"/>
          <w:rFonts w:ascii="Bookman Old Style" w:hAnsi="Bookman Old Style"/>
          <w:color w:val="000000" w:themeColor="text1"/>
          <w:sz w:val="25"/>
          <w:szCs w:val="25"/>
        </w:rPr>
      </w:pPr>
      <w:ins w:id="141" w:author="Khan, Ismail" w:date="2022-04-03T05:42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Rs. 12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Twelve thousand Only/-) by way of an online transfer IMPS Bearing No. 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209223188161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on 02-03-2022 through Citibank, M.G Road, Bangalore in favor of </w:t>
        </w:r>
      </w:ins>
      <w:ins w:id="142" w:author="Khan, Ismail" w:date="2022-04-03T06:37:00Z">
        <w:r w:rsidR="00477A0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</w:ins>
      <w:ins w:id="143" w:author="Khan, Ismail" w:date="2022-04-03T05:42:00Z">
        <w:r w:rsidRPr="0056149B">
          <w:rPr>
            <w:rFonts w:ascii="Bookman Old Style" w:eastAsia="Times New Roman" w:hAnsi="Bookman Old Style" w:cs="Times New Roman"/>
            <w:b/>
            <w:color w:val="000000" w:themeColor="text1"/>
            <w:sz w:val="25"/>
            <w:szCs w:val="25"/>
          </w:rPr>
          <w:t xml:space="preserve">. </w:t>
        </w:r>
        <w:r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Afzal Basha</w:t>
        </w:r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>, the vendor No.1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.</w:t>
        </w:r>
      </w:ins>
    </w:p>
    <w:p w14:paraId="67231536" w14:textId="77777777" w:rsidR="00E0691D" w:rsidRDefault="00E0691D" w:rsidP="00E0691D">
      <w:pPr>
        <w:pStyle w:val="ListParagraph"/>
        <w:spacing w:after="0"/>
        <w:ind w:left="900"/>
        <w:jc w:val="both"/>
        <w:rPr>
          <w:ins w:id="144" w:author="Khan, Ismail" w:date="2022-04-03T05:42:00Z"/>
          <w:rFonts w:ascii="Bookman Old Style" w:hAnsi="Bookman Old Style"/>
          <w:color w:val="000000" w:themeColor="text1"/>
          <w:sz w:val="25"/>
          <w:szCs w:val="25"/>
        </w:rPr>
      </w:pPr>
    </w:p>
    <w:p w14:paraId="58F9130B" w14:textId="60968ACC" w:rsidR="00E0691D" w:rsidRDefault="00E0691D" w:rsidP="00E0691D">
      <w:pPr>
        <w:pStyle w:val="ListParagraph"/>
        <w:numPr>
          <w:ilvl w:val="0"/>
          <w:numId w:val="17"/>
        </w:numPr>
        <w:spacing w:after="0"/>
        <w:jc w:val="both"/>
        <w:rPr>
          <w:ins w:id="145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  <w:ins w:id="146" w:author="Khan, Ismail" w:date="2022-04-03T05:42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Rs. 12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Twelve thousand Only/-) by way of an online transfer IMPS Bearing No. 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209223188199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on 02-03-2022 through Citibank, M.G Road, Bangalore in favor of </w:t>
        </w:r>
      </w:ins>
      <w:ins w:id="147" w:author="Khan, Ismail" w:date="2022-04-03T06:37:00Z">
        <w:r w:rsidR="00477A03">
          <w:rPr>
            <w:rFonts w:ascii="Bookman Old Style" w:hAnsi="Bookman Old Style"/>
            <w:color w:val="000000" w:themeColor="text1"/>
            <w:sz w:val="25"/>
            <w:szCs w:val="25"/>
          </w:rPr>
          <w:t>Mrs</w:t>
        </w:r>
      </w:ins>
      <w:ins w:id="148" w:author="Khan, Ismail" w:date="2022-04-03T05:45:00Z">
        <w:r w:rsidR="00270EA8" w:rsidRPr="0056149B">
          <w:rPr>
            <w:rFonts w:ascii="Bookman Old Style" w:hAnsi="Bookman Old Style"/>
            <w:color w:val="000000" w:themeColor="text1"/>
            <w:sz w:val="25"/>
            <w:szCs w:val="25"/>
          </w:rPr>
          <w:t>. Humera Banu, the vendor No.2</w:t>
        </w:r>
      </w:ins>
      <w:ins w:id="149" w:author="Khan, Ismail" w:date="2022-04-03T05:42:00Z"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.</w:t>
        </w:r>
      </w:ins>
    </w:p>
    <w:p w14:paraId="10685CF0" w14:textId="77777777" w:rsidR="00270EA8" w:rsidRPr="00270EA8" w:rsidRDefault="00270EA8">
      <w:pPr>
        <w:pStyle w:val="ListParagraph"/>
        <w:rPr>
          <w:ins w:id="150" w:author="Khan, Ismail" w:date="2022-04-03T05:45:00Z"/>
          <w:rFonts w:ascii="Bookman Old Style" w:hAnsi="Bookman Old Style"/>
          <w:color w:val="000000" w:themeColor="text1"/>
          <w:sz w:val="25"/>
          <w:szCs w:val="25"/>
          <w:rPrChange w:id="151" w:author="Khan, Ismail" w:date="2022-04-03T05:45:00Z">
            <w:rPr>
              <w:ins w:id="152" w:author="Khan, Ismail" w:date="2022-04-03T05:45:00Z"/>
            </w:rPr>
          </w:rPrChange>
        </w:rPr>
        <w:pPrChange w:id="153" w:author="Khan, Ismail" w:date="2022-04-03T05:45:00Z">
          <w:pPr>
            <w:pStyle w:val="ListParagraph"/>
            <w:numPr>
              <w:numId w:val="17"/>
            </w:numPr>
            <w:spacing w:after="0"/>
            <w:ind w:left="900" w:hanging="360"/>
            <w:jc w:val="both"/>
          </w:pPr>
        </w:pPrChange>
      </w:pPr>
    </w:p>
    <w:p w14:paraId="750E0783" w14:textId="67A1B6EA" w:rsidR="00270EA8" w:rsidRDefault="00270EA8" w:rsidP="00270EA8">
      <w:pPr>
        <w:pStyle w:val="ListParagraph"/>
        <w:numPr>
          <w:ilvl w:val="0"/>
          <w:numId w:val="17"/>
        </w:numPr>
        <w:spacing w:after="0"/>
        <w:jc w:val="both"/>
        <w:rPr>
          <w:ins w:id="154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  <w:ins w:id="155" w:author="Khan, Ismail" w:date="2022-04-03T05:45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Rs. 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2,50,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Two Lakhs Fifty Thousand Only/-) by way of an online transfer IMPS Bearing No. xxxxxxxxxx on 03-03-2022 through Citibank, M.G Road, Bangalore in favor of </w:t>
        </w:r>
      </w:ins>
      <w:ins w:id="156" w:author="Khan, Ismail" w:date="2022-04-03T06:38:00Z">
        <w:r w:rsidR="00477A0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</w:ins>
      <w:ins w:id="157" w:author="Khan, Ismail" w:date="2022-04-03T05:45:00Z">
        <w:r w:rsidRPr="0056149B">
          <w:rPr>
            <w:rFonts w:ascii="Bookman Old Style" w:eastAsia="Times New Roman" w:hAnsi="Bookman Old Style" w:cs="Times New Roman"/>
            <w:b/>
            <w:color w:val="000000" w:themeColor="text1"/>
            <w:sz w:val="25"/>
            <w:szCs w:val="25"/>
          </w:rPr>
          <w:t xml:space="preserve">. </w:t>
        </w:r>
        <w:r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Afzal Basha</w:t>
        </w:r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>, the vendor No.1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.</w:t>
        </w:r>
      </w:ins>
    </w:p>
    <w:p w14:paraId="364311D2" w14:textId="77777777" w:rsidR="00270EA8" w:rsidRDefault="00270EA8" w:rsidP="00270EA8">
      <w:pPr>
        <w:pStyle w:val="ListParagraph"/>
        <w:spacing w:after="0"/>
        <w:ind w:left="900"/>
        <w:jc w:val="both"/>
        <w:rPr>
          <w:ins w:id="158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</w:p>
    <w:p w14:paraId="7A9A66D8" w14:textId="6B6F8FE8" w:rsidR="00270EA8" w:rsidRPr="00270EA8" w:rsidRDefault="00270EA8" w:rsidP="00EE4BF4">
      <w:pPr>
        <w:pStyle w:val="ListParagraph"/>
        <w:numPr>
          <w:ilvl w:val="0"/>
          <w:numId w:val="17"/>
        </w:numPr>
        <w:spacing w:after="0"/>
        <w:jc w:val="both"/>
        <w:rPr>
          <w:ins w:id="159" w:author="Khan, Ismail" w:date="2022-04-03T05:41:00Z"/>
          <w:rFonts w:ascii="Bookman Old Style" w:hAnsi="Bookman Old Style"/>
          <w:color w:val="000000" w:themeColor="text1"/>
          <w:sz w:val="25"/>
          <w:szCs w:val="25"/>
          <w:rPrChange w:id="160" w:author="Khan, Ismail" w:date="2022-04-03T05:45:00Z">
            <w:rPr>
              <w:ins w:id="161" w:author="Khan, Ismail" w:date="2022-04-03T05:41:00Z"/>
            </w:rPr>
          </w:rPrChange>
        </w:rPr>
      </w:pPr>
      <w:ins w:id="162" w:author="Khan, Ismail" w:date="2022-04-03T05:45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Rs. 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2,50,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Two Lakhs Fifty Thousand Only/-) by way of an online transfer IMPS Bearing No. xxxxxxxxxxx on 03-03-2022 through Citibank, M.G Road, Bangalore in favor of </w:t>
        </w:r>
      </w:ins>
      <w:ins w:id="163" w:author="Khan, Ismail" w:date="2022-04-03T06:38:00Z">
        <w:r w:rsidR="00477A03">
          <w:rPr>
            <w:rFonts w:ascii="Bookman Old Style" w:hAnsi="Bookman Old Style"/>
            <w:color w:val="000000" w:themeColor="text1"/>
            <w:sz w:val="25"/>
            <w:szCs w:val="25"/>
          </w:rPr>
          <w:t>Mrs</w:t>
        </w:r>
      </w:ins>
      <w:ins w:id="164" w:author="Khan, Ismail" w:date="2022-04-03T05:45:00Z"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>. Humera Banu, the vendor No.2.</w:t>
        </w:r>
      </w:ins>
    </w:p>
    <w:p w14:paraId="50DFB165" w14:textId="77777777" w:rsidR="00E0691D" w:rsidRPr="00E0691D" w:rsidRDefault="00E0691D">
      <w:pPr>
        <w:pStyle w:val="ListParagraph"/>
        <w:spacing w:after="0"/>
        <w:ind w:left="900"/>
        <w:jc w:val="both"/>
        <w:rPr>
          <w:ins w:id="165" w:author="Khan, Ismail" w:date="2022-04-03T05:33:00Z"/>
          <w:rFonts w:ascii="Bookman Old Style" w:hAnsi="Bookman Old Style"/>
          <w:color w:val="000000" w:themeColor="text1"/>
          <w:sz w:val="25"/>
          <w:szCs w:val="25"/>
          <w:rPrChange w:id="166" w:author="Khan, Ismail" w:date="2022-04-03T05:41:00Z">
            <w:rPr>
              <w:ins w:id="167" w:author="Khan, Ismail" w:date="2022-04-03T05:33:00Z"/>
              <w:rFonts w:ascii="Bookman Old Style" w:hAnsi="Bookman Old Style"/>
              <w:b/>
              <w:color w:val="000000" w:themeColor="text1"/>
              <w:sz w:val="25"/>
              <w:szCs w:val="25"/>
            </w:rPr>
          </w:rPrChange>
        </w:rPr>
        <w:pPrChange w:id="168" w:author="Khan, Ismail" w:date="2022-04-03T05:41:00Z">
          <w:pPr>
            <w:pStyle w:val="ListParagraph"/>
            <w:numPr>
              <w:numId w:val="17"/>
            </w:numPr>
            <w:spacing w:after="0"/>
            <w:ind w:left="900" w:hanging="360"/>
            <w:jc w:val="both"/>
          </w:pPr>
        </w:pPrChange>
      </w:pPr>
    </w:p>
    <w:p w14:paraId="67B77116" w14:textId="5417BA5E" w:rsidR="006437C6" w:rsidRPr="0056149B" w:rsidRDefault="00483833" w:rsidP="004C4AD2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169" w:author="Khan, Ismail" w:date="2022-04-03T05:33:00Z">
        <w:r w:rsidRPr="00270EA8">
          <w:rPr>
            <w:rFonts w:ascii="Bookman Old Style" w:hAnsi="Bookman Old Style"/>
            <w:bCs/>
            <w:color w:val="000000" w:themeColor="text1"/>
            <w:sz w:val="25"/>
            <w:szCs w:val="25"/>
            <w:rPrChange w:id="170" w:author="Khan, Ismail" w:date="2022-04-03T05:45:00Z">
              <w:rPr>
                <w:rFonts w:ascii="Bookman Old Style" w:hAnsi="Bookman Old Style"/>
                <w:b/>
                <w:color w:val="000000" w:themeColor="text1"/>
                <w:sz w:val="25"/>
                <w:szCs w:val="25"/>
              </w:rPr>
            </w:rPrChange>
          </w:rPr>
          <w:t>A sum of</w:t>
        </w:r>
        <w:r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 </w:t>
        </w:r>
      </w:ins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ins w:id="171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5</w:t>
        </w:r>
      </w:ins>
      <w:del w:id="172" w:author="Khan, Ismail" w:date="2022-04-03T05:31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7</w:delText>
        </w:r>
      </w:del>
      <w:r w:rsidR="000926D8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del w:id="173" w:author="Khan, Ismail" w:date="2022-04-03T05:32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95</w:delText>
        </w:r>
      </w:del>
      <w:ins w:id="174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00</w:t>
        </w:r>
      </w:ins>
      <w:r w:rsidR="000926D8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000</w:t>
      </w:r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del w:id="175" w:author="Khan, Ismail" w:date="2022-04-03T05:32:00Z"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Seven </w:delText>
        </w:r>
      </w:del>
      <w:ins w:id="176" w:author="Khan, Ismail" w:date="2022-04-03T05:32:00Z">
        <w:r w:rsidR="009734E8">
          <w:rPr>
            <w:rFonts w:ascii="Bookman Old Style" w:hAnsi="Bookman Old Style"/>
            <w:color w:val="000000" w:themeColor="text1"/>
            <w:sz w:val="25"/>
            <w:szCs w:val="25"/>
          </w:rPr>
          <w:t>Five</w:t>
        </w:r>
        <w:r w:rsidR="009734E8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Lakhs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177" w:author="Khan, Ismail" w:date="2022-04-03T05:32:00Z">
        <w:r w:rsidR="00263180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>and</w:delText>
        </w:r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Ninety Five Thousand </w:delText>
        </w:r>
      </w:del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>only/-) drawn as cheque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xxxxxxx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dated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05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04-2022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given 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from </w:t>
      </w:r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xxxxx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disbursing the loan amount </w:t>
      </w:r>
      <w:r w:rsidR="001E6C9D" w:rsidRPr="0056149B">
        <w:rPr>
          <w:rFonts w:ascii="Bookman Old Style" w:hAnsi="Bookman Old Style"/>
          <w:color w:val="000000" w:themeColor="text1"/>
          <w:sz w:val="25"/>
          <w:szCs w:val="25"/>
        </w:rPr>
        <w:t>directly in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178" w:author="Khan, Ismail" w:date="2022-04-03T05:40:00Z">
        <w:r w:rsidR="00101A41" w:rsidRPr="0056149B" w:rsidDel="00E0691D">
          <w:rPr>
            <w:rFonts w:ascii="Bookman Old Style" w:hAnsi="Bookman Old Style"/>
            <w:color w:val="000000" w:themeColor="text1"/>
            <w:sz w:val="25"/>
            <w:szCs w:val="25"/>
          </w:rPr>
          <w:delText>favour</w:delText>
        </w:r>
      </w:del>
      <w:ins w:id="179" w:author="Khan, Ismail" w:date="2022-04-03T05:40:00Z">
        <w:r w:rsidR="00E0691D" w:rsidRPr="0056149B">
          <w:rPr>
            <w:rFonts w:ascii="Bookman Old Style" w:hAnsi="Bookman Old Style"/>
            <w:color w:val="000000" w:themeColor="text1"/>
            <w:sz w:val="25"/>
            <w:szCs w:val="25"/>
          </w:rPr>
          <w:t>favor</w:t>
        </w:r>
      </w:ins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C4AD2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4C4AD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="004C4AD2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="004C4AD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14:paraId="037A4425" w14:textId="77777777" w:rsidR="00AF6BB9" w:rsidRPr="0056149B" w:rsidRDefault="00AF6BB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494E92E" w14:textId="44ECD2A2" w:rsidR="00486141" w:rsidRPr="0056149B" w:rsidRDefault="00483833" w:rsidP="00DB0558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180" w:author="Khan, Ismail" w:date="2022-04-03T05:34:00Z">
        <w:r w:rsidRPr="00270EA8">
          <w:rPr>
            <w:rFonts w:ascii="Bookman Old Style" w:hAnsi="Bookman Old Style"/>
            <w:bCs/>
            <w:color w:val="000000" w:themeColor="text1"/>
            <w:sz w:val="25"/>
            <w:szCs w:val="25"/>
            <w:rPrChange w:id="181" w:author="Khan, Ismail" w:date="2022-04-03T05:45:00Z">
              <w:rPr>
                <w:rFonts w:ascii="Bookman Old Style" w:hAnsi="Bookman Old Style"/>
                <w:b/>
                <w:color w:val="000000" w:themeColor="text1"/>
                <w:sz w:val="25"/>
                <w:szCs w:val="25"/>
              </w:rPr>
            </w:rPrChange>
          </w:rPr>
          <w:t>A sum of</w:t>
        </w:r>
        <w:r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 </w:t>
        </w:r>
      </w:ins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ins w:id="182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5</w:t>
        </w:r>
      </w:ins>
      <w:del w:id="183" w:author="Khan, Ismail" w:date="2022-04-03T05:32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7</w:delText>
        </w:r>
      </w:del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ins w:id="184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00</w:t>
        </w:r>
      </w:ins>
      <w:del w:id="185" w:author="Khan, Ismail" w:date="2022-04-03T05:32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95</w:delText>
        </w:r>
      </w:del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,000/-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Thirty </w:t>
      </w:r>
      <w:del w:id="186" w:author="Khan, Ismail" w:date="2022-04-03T05:32:00Z"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>Seven Lakhs</w:delText>
        </w:r>
        <w:r w:rsidR="00263180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and</w:delText>
        </w:r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Ninety </w:delText>
        </w:r>
      </w:del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Five </w:t>
      </w:r>
      <w:del w:id="187" w:author="Khan, Ismail" w:date="2022-04-03T05:33:00Z"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Thousand </w:delText>
        </w:r>
      </w:del>
      <w:ins w:id="188" w:author="Khan, Ismail" w:date="2022-04-03T05:33:00Z">
        <w:r w:rsidR="009734E8">
          <w:rPr>
            <w:rFonts w:ascii="Bookman Old Style" w:hAnsi="Bookman Old Style"/>
            <w:color w:val="000000" w:themeColor="text1"/>
            <w:sz w:val="25"/>
            <w:szCs w:val="25"/>
          </w:rPr>
          <w:t>Lakhs</w:t>
        </w:r>
        <w:r w:rsidR="009734E8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only/-)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drawn as cheque No. </w:t>
      </w:r>
      <w:r w:rsidR="00DD05CF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xxxxxxx</w:t>
      </w:r>
      <w:r w:rsidR="00DD05CF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dated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05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04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2022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given from </w:t>
      </w:r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xxxx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Bank disbursing the loan amount </w:t>
      </w:r>
      <w:r w:rsidR="00206CD3" w:rsidRPr="0056149B">
        <w:rPr>
          <w:rFonts w:ascii="Bookman Old Style" w:hAnsi="Bookman Old Style"/>
          <w:color w:val="000000" w:themeColor="text1"/>
          <w:sz w:val="25"/>
          <w:szCs w:val="25"/>
        </w:rPr>
        <w:t>directly in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189" w:author="Khan, Ismail" w:date="2022-04-03T05:40:00Z">
        <w:r w:rsidR="00DD05CF" w:rsidRPr="0056149B" w:rsidDel="00E0691D">
          <w:rPr>
            <w:rFonts w:ascii="Bookman Old Style" w:hAnsi="Bookman Old Style"/>
            <w:color w:val="000000" w:themeColor="text1"/>
            <w:sz w:val="25"/>
            <w:szCs w:val="25"/>
          </w:rPr>
          <w:delText>favour</w:delText>
        </w:r>
      </w:del>
      <w:ins w:id="190" w:author="Khan, Ismail" w:date="2022-04-03T05:40:00Z">
        <w:r w:rsidR="00E0691D" w:rsidRPr="0056149B">
          <w:rPr>
            <w:rFonts w:ascii="Bookman Old Style" w:hAnsi="Bookman Old Style"/>
            <w:color w:val="000000" w:themeColor="text1"/>
            <w:sz w:val="25"/>
            <w:szCs w:val="25"/>
          </w:rPr>
          <w:t>favor</w:t>
        </w:r>
      </w:ins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Smt. Humera Banu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No.2</w:t>
      </w:r>
      <w:r w:rsidR="00206CD3"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FC243DB" w14:textId="77777777" w:rsidR="00AD22B9" w:rsidRPr="0056149B" w:rsidRDefault="00AD22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3AB2009A" w14:textId="46C212F9" w:rsidR="00AD22B9" w:rsidRPr="0056149B" w:rsidRDefault="00477A03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191" w:author="Khan, Ismail" w:date="2022-04-03T06:39:00Z">
        <w:r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A sum of </w:t>
        </w:r>
      </w:ins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Rs.</w:t>
      </w:r>
      <w:ins w:id="192" w:author="Khan, Ismail" w:date="2022-04-03T05:59:00Z">
        <w:r w:rsidR="00C24D44"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 </w:t>
        </w:r>
      </w:ins>
      <w:r w:rsidR="004C4AD2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76,000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del w:id="193" w:author="Khan, Ismail" w:date="2022-04-03T05:47:00Z">
        <w:r w:rsidR="004C4AD2" w:rsidRPr="0056149B" w:rsidDel="00270EA8">
          <w:rPr>
            <w:rFonts w:ascii="Bookman Old Style" w:hAnsi="Bookman Old Style"/>
            <w:color w:val="000000" w:themeColor="text1"/>
            <w:sz w:val="25"/>
            <w:szCs w:val="25"/>
          </w:rPr>
          <w:delText>Seventy Six</w:delText>
        </w:r>
      </w:del>
      <w:ins w:id="194" w:author="Khan, Ismail" w:date="2022-04-03T05:47:00Z">
        <w:r w:rsidR="00270EA8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Seventy-Six</w:t>
        </w:r>
      </w:ins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Thousand</w:t>
      </w:r>
      <w:r w:rsidR="00B4748A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Only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/-) towards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TDS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is taken from sale consideration and the same has been deposited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behalf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>in the following manner;</w:t>
      </w:r>
    </w:p>
    <w:p w14:paraId="59CDD7D4" w14:textId="77777777" w:rsidR="00D87D6A" w:rsidRPr="0056149B" w:rsidRDefault="00D87D6A" w:rsidP="00DB0558">
      <w:pPr>
        <w:pStyle w:val="ListParagraph"/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8DDCF95" w14:textId="270E5FFA" w:rsidR="00AD22B9" w:rsidRPr="0056149B" w:rsidRDefault="00AD22B9" w:rsidP="00DB0558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FF0000"/>
          <w:sz w:val="25"/>
          <w:szCs w:val="25"/>
        </w:rPr>
      </w:pPr>
      <w:r w:rsidRPr="0056149B">
        <w:rPr>
          <w:rFonts w:ascii="Bookman Old Style" w:hAnsi="Bookman Old Style"/>
          <w:color w:val="FF0000"/>
          <w:sz w:val="25"/>
          <w:szCs w:val="25"/>
        </w:rPr>
        <w:t xml:space="preserve">    Rs.</w:t>
      </w:r>
      <w:r w:rsidR="004C4AD2" w:rsidRPr="0056149B">
        <w:rPr>
          <w:rFonts w:ascii="Bookman Old Style" w:hAnsi="Bookman Old Style"/>
          <w:color w:val="FF0000"/>
          <w:sz w:val="25"/>
          <w:szCs w:val="25"/>
        </w:rPr>
        <w:t>3</w:t>
      </w:r>
      <w:ins w:id="195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>8</w:t>
        </w:r>
      </w:ins>
      <w:del w:id="196" w:author="Khan, Ismail" w:date="2022-04-03T05:47:00Z">
        <w:r w:rsidR="004C4AD2"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7</w:delText>
        </w:r>
      </w:del>
      <w:r w:rsidR="004C4AD2" w:rsidRPr="0056149B">
        <w:rPr>
          <w:rFonts w:ascii="Bookman Old Style" w:hAnsi="Bookman Old Style"/>
          <w:color w:val="FF0000"/>
          <w:sz w:val="25"/>
          <w:szCs w:val="25"/>
        </w:rPr>
        <w:t>,</w:t>
      </w:r>
      <w:ins w:id="197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>0</w:t>
        </w:r>
      </w:ins>
      <w:del w:id="198" w:author="Khan, Ismail" w:date="2022-04-03T05:47:00Z">
        <w:r w:rsidR="004C4AD2"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5</w:delText>
        </w:r>
      </w:del>
      <w:r w:rsidR="004C4AD2" w:rsidRPr="0056149B">
        <w:rPr>
          <w:rFonts w:ascii="Bookman Old Style" w:hAnsi="Bookman Old Style"/>
          <w:color w:val="FF0000"/>
          <w:sz w:val="25"/>
          <w:szCs w:val="25"/>
        </w:rPr>
        <w:t>00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/- paid by </w:t>
      </w:r>
      <w:ins w:id="199" w:author="Khan, Ismail" w:date="2022-04-03T06:40:00Z">
        <w:r w:rsidR="00477A03">
          <w:rPr>
            <w:rFonts w:ascii="Bookman Old Style" w:hAnsi="Bookman Old Style"/>
            <w:color w:val="FF0000"/>
            <w:sz w:val="25"/>
            <w:szCs w:val="25"/>
          </w:rPr>
          <w:t>Mr</w:t>
        </w:r>
      </w:ins>
      <w:ins w:id="200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 xml:space="preserve">. </w:t>
        </w:r>
      </w:ins>
      <w:r w:rsidR="004C4AD2" w:rsidRPr="0056149B">
        <w:rPr>
          <w:rFonts w:ascii="Bookman Old Style" w:hAnsi="Bookman Old Style"/>
          <w:color w:val="FF0000"/>
          <w:sz w:val="25"/>
          <w:szCs w:val="25"/>
        </w:rPr>
        <w:t>Ismail Khan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 </w:t>
      </w:r>
      <w:r w:rsidR="00711E32" w:rsidRPr="0056149B">
        <w:rPr>
          <w:rFonts w:ascii="Bookman Old Style" w:hAnsi="Bookman Old Style"/>
          <w:color w:val="FF0000"/>
          <w:sz w:val="25"/>
          <w:szCs w:val="25"/>
        </w:rPr>
        <w:t xml:space="preserve">on behalf </w:t>
      </w:r>
      <w:del w:id="201" w:author="Khan, Ismail" w:date="2022-04-03T07:01:00Z">
        <w:r w:rsidR="00711E32" w:rsidRPr="0056149B" w:rsidDel="00753DFD">
          <w:rPr>
            <w:rFonts w:ascii="Bookman Old Style" w:hAnsi="Bookman Old Style"/>
            <w:color w:val="FF0000"/>
            <w:sz w:val="25"/>
            <w:szCs w:val="25"/>
          </w:rPr>
          <w:delText>of</w:delText>
        </w:r>
        <w:r w:rsidRPr="0056149B" w:rsidDel="00753DFD">
          <w:rPr>
            <w:rFonts w:ascii="Bookman Old Style" w:hAnsi="Bookman Old Style"/>
            <w:color w:val="FF0000"/>
            <w:sz w:val="25"/>
            <w:szCs w:val="25"/>
          </w:rPr>
          <w:delText xml:space="preserve">  </w:delText>
        </w:r>
      </w:del>
      <w:ins w:id="202" w:author="Khan, Ismail" w:date="2022-04-03T07:01:00Z">
        <w:r w:rsidR="00753DFD" w:rsidRPr="0056149B">
          <w:rPr>
            <w:rFonts w:ascii="Bookman Old Style" w:hAnsi="Bookman Old Style"/>
            <w:color w:val="FF0000"/>
            <w:sz w:val="25"/>
            <w:szCs w:val="25"/>
          </w:rPr>
          <w:t>of Mr</w:t>
        </w:r>
      </w:ins>
      <w:del w:id="203" w:author="Khan, Ismail" w:date="2022-04-03T06:40:00Z">
        <w:r w:rsidR="003E3D29" w:rsidRPr="0056149B" w:rsidDel="00477A03">
          <w:rPr>
            <w:rFonts w:ascii="Bookman Old Style" w:eastAsia="Times New Roman" w:hAnsi="Bookman Old Style" w:cs="Times New Roman"/>
            <w:color w:val="FF0000"/>
            <w:sz w:val="25"/>
            <w:szCs w:val="25"/>
          </w:rPr>
          <w:delText>Sri</w:delText>
        </w:r>
      </w:del>
      <w:r w:rsidR="003E3D29" w:rsidRPr="0056149B">
        <w:rPr>
          <w:rFonts w:ascii="Bookman Old Style" w:eastAsia="Times New Roman" w:hAnsi="Bookman Old Style" w:cs="Times New Roman"/>
          <w:b/>
          <w:color w:val="FF0000"/>
          <w:sz w:val="25"/>
          <w:szCs w:val="25"/>
        </w:rPr>
        <w:t xml:space="preserve">. </w:t>
      </w:r>
      <w:r w:rsidR="003E3D29" w:rsidRPr="0056149B">
        <w:rPr>
          <w:rFonts w:ascii="Bookman Old Style" w:eastAsia="Times New Roman" w:hAnsi="Bookman Old Style" w:cs="Times New Roman"/>
          <w:color w:val="FF0000"/>
          <w:sz w:val="25"/>
          <w:szCs w:val="25"/>
        </w:rPr>
        <w:t>Afzal Basha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 (Pan No. </w:t>
      </w:r>
      <w:r w:rsidR="003E3D29" w:rsidRPr="0056149B">
        <w:rPr>
          <w:rFonts w:ascii="Bookman Old Style" w:hAnsi="Bookman Old Style"/>
          <w:color w:val="FF0000"/>
          <w:sz w:val="25"/>
          <w:szCs w:val="25"/>
        </w:rPr>
        <w:t>AMJPB1426C</w:t>
      </w:r>
      <w:r w:rsidRPr="0056149B">
        <w:rPr>
          <w:rFonts w:ascii="Bookman Old Style" w:hAnsi="Bookman Old Style"/>
          <w:color w:val="FF0000"/>
          <w:sz w:val="25"/>
          <w:szCs w:val="25"/>
        </w:rPr>
        <w:t>) from HDFC Bank vide Challan Serial No.</w:t>
      </w:r>
      <w:del w:id="204" w:author="Khan, Ismail" w:date="2022-04-03T05:47:00Z">
        <w:r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01552</w:delText>
        </w:r>
      </w:del>
      <w:ins w:id="205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>xxxx</w:t>
        </w:r>
      </w:ins>
      <w:r w:rsidRPr="0056149B">
        <w:rPr>
          <w:rFonts w:ascii="Bookman Old Style" w:hAnsi="Bookman Old Style"/>
          <w:color w:val="FF0000"/>
          <w:sz w:val="25"/>
          <w:szCs w:val="25"/>
        </w:rPr>
        <w:t>.</w:t>
      </w:r>
    </w:p>
    <w:p w14:paraId="007172BB" w14:textId="5DD252E9" w:rsidR="003E3D29" w:rsidRPr="0056149B" w:rsidRDefault="003E3D29" w:rsidP="003E3D29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FF0000"/>
          <w:sz w:val="25"/>
          <w:szCs w:val="25"/>
        </w:rPr>
      </w:pPr>
      <w:r w:rsidRPr="0056149B">
        <w:rPr>
          <w:rFonts w:ascii="Bookman Old Style" w:hAnsi="Bookman Old Style"/>
          <w:color w:val="FF0000"/>
          <w:sz w:val="25"/>
          <w:szCs w:val="25"/>
        </w:rPr>
        <w:t xml:space="preserve">    Rs.</w:t>
      </w:r>
      <w:del w:id="206" w:author="Khan, Ismail" w:date="2022-04-03T05:48:00Z">
        <w:r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37,500</w:delText>
        </w:r>
      </w:del>
      <w:ins w:id="207" w:author="Khan, Ismail" w:date="2022-04-03T05:48:00Z">
        <w:r w:rsidR="00270EA8">
          <w:rPr>
            <w:rFonts w:ascii="Bookman Old Style" w:hAnsi="Bookman Old Style"/>
            <w:color w:val="FF0000"/>
            <w:sz w:val="25"/>
            <w:szCs w:val="25"/>
          </w:rPr>
          <w:t>38,000</w:t>
        </w:r>
      </w:ins>
      <w:r w:rsidRPr="0056149B">
        <w:rPr>
          <w:rFonts w:ascii="Bookman Old Style" w:hAnsi="Bookman Old Style"/>
          <w:color w:val="FF0000"/>
          <w:sz w:val="25"/>
          <w:szCs w:val="25"/>
        </w:rPr>
        <w:t xml:space="preserve">/- paid by </w:t>
      </w:r>
      <w:ins w:id="208" w:author="Khan, Ismail" w:date="2022-04-03T06:41:00Z">
        <w:r w:rsidR="00477A03">
          <w:rPr>
            <w:rFonts w:ascii="Bookman Old Style" w:hAnsi="Bookman Old Style"/>
            <w:color w:val="FF0000"/>
            <w:sz w:val="25"/>
            <w:szCs w:val="25"/>
          </w:rPr>
          <w:t>Mr</w:t>
        </w:r>
      </w:ins>
      <w:ins w:id="209" w:author="Khan, Ismail" w:date="2022-04-03T05:48:00Z">
        <w:r w:rsidR="00270EA8">
          <w:rPr>
            <w:rFonts w:ascii="Bookman Old Style" w:hAnsi="Bookman Old Style"/>
            <w:color w:val="FF0000"/>
            <w:sz w:val="25"/>
            <w:szCs w:val="25"/>
          </w:rPr>
          <w:t xml:space="preserve">. </w:t>
        </w:r>
      </w:ins>
      <w:r w:rsidRPr="0056149B">
        <w:rPr>
          <w:rFonts w:ascii="Bookman Old Style" w:hAnsi="Bookman Old Style"/>
          <w:color w:val="FF0000"/>
          <w:sz w:val="25"/>
          <w:szCs w:val="25"/>
        </w:rPr>
        <w:t xml:space="preserve">Ismail Khan on behalf </w:t>
      </w:r>
      <w:del w:id="210" w:author="Khan, Ismail" w:date="2022-04-03T07:01:00Z">
        <w:r w:rsidRPr="0056149B" w:rsidDel="00753DFD">
          <w:rPr>
            <w:rFonts w:ascii="Bookman Old Style" w:hAnsi="Bookman Old Style"/>
            <w:color w:val="FF0000"/>
            <w:sz w:val="25"/>
            <w:szCs w:val="25"/>
          </w:rPr>
          <w:delText xml:space="preserve">of  </w:delText>
        </w:r>
      </w:del>
      <w:ins w:id="211" w:author="Khan, Ismail" w:date="2022-04-03T07:01:00Z">
        <w:r w:rsidR="00753DFD" w:rsidRPr="0056149B">
          <w:rPr>
            <w:rFonts w:ascii="Bookman Old Style" w:hAnsi="Bookman Old Style"/>
            <w:color w:val="FF0000"/>
            <w:sz w:val="25"/>
            <w:szCs w:val="25"/>
          </w:rPr>
          <w:t>of Mrs</w:t>
        </w:r>
      </w:ins>
      <w:del w:id="212" w:author="Khan, Ismail" w:date="2022-04-03T06:41:00Z">
        <w:r w:rsidRPr="0056149B" w:rsidDel="00477A03">
          <w:rPr>
            <w:rFonts w:ascii="Bookman Old Style" w:eastAsia="Times New Roman" w:hAnsi="Bookman Old Style" w:cs="Times New Roman"/>
            <w:color w:val="FF0000"/>
            <w:sz w:val="25"/>
            <w:szCs w:val="25"/>
          </w:rPr>
          <w:delText>Smt</w:delText>
        </w:r>
      </w:del>
      <w:del w:id="213" w:author="Khan, Ismail" w:date="2022-04-03T05:48:00Z">
        <w:r w:rsidRPr="0056149B" w:rsidDel="00270EA8">
          <w:rPr>
            <w:rFonts w:ascii="Bookman Old Style" w:eastAsia="Times New Roman" w:hAnsi="Bookman Old Style" w:cs="Times New Roman"/>
            <w:color w:val="FF0000"/>
            <w:sz w:val="25"/>
            <w:szCs w:val="25"/>
          </w:rPr>
          <w:delText xml:space="preserve"> </w:delText>
        </w:r>
      </w:del>
      <w:r w:rsidRPr="0056149B">
        <w:rPr>
          <w:rFonts w:ascii="Bookman Old Style" w:eastAsia="Times New Roman" w:hAnsi="Bookman Old Style" w:cs="Times New Roman"/>
          <w:color w:val="FF0000"/>
          <w:sz w:val="25"/>
          <w:szCs w:val="25"/>
        </w:rPr>
        <w:t>.</w:t>
      </w:r>
      <w:r w:rsidRPr="0056149B">
        <w:rPr>
          <w:rFonts w:ascii="Bookman Old Style" w:hAnsi="Bookman Old Style"/>
          <w:sz w:val="25"/>
          <w:szCs w:val="25"/>
        </w:rPr>
        <w:t xml:space="preserve"> </w:t>
      </w:r>
      <w:r w:rsidRPr="00270EA8">
        <w:rPr>
          <w:rFonts w:ascii="Bookman Old Style" w:eastAsia="Times New Roman" w:hAnsi="Bookman Old Style" w:cs="Times New Roman"/>
          <w:bCs/>
          <w:color w:val="FF0000"/>
          <w:sz w:val="25"/>
          <w:szCs w:val="25"/>
          <w:rPrChange w:id="214" w:author="Khan, Ismail" w:date="2022-04-03T05:48:00Z">
            <w:rPr>
              <w:rFonts w:ascii="Bookman Old Style" w:eastAsia="Times New Roman" w:hAnsi="Bookman Old Style" w:cs="Times New Roman"/>
              <w:b/>
              <w:color w:val="FF0000"/>
              <w:sz w:val="25"/>
              <w:szCs w:val="25"/>
            </w:rPr>
          </w:rPrChange>
        </w:rPr>
        <w:t>Humera Banu</w:t>
      </w:r>
      <w:r w:rsidRPr="0056149B">
        <w:rPr>
          <w:rFonts w:ascii="Bookman Old Style" w:eastAsia="Times New Roman" w:hAnsi="Bookman Old Style" w:cs="Times New Roman"/>
          <w:b/>
          <w:color w:val="FF0000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FF0000"/>
          <w:sz w:val="25"/>
          <w:szCs w:val="25"/>
        </w:rPr>
        <w:t>(Pan No. ABQPH6006G) from HDFC Bank vide Challan Serial No.</w:t>
      </w:r>
      <w:del w:id="215" w:author="Khan, Ismail" w:date="2022-04-03T06:00:00Z">
        <w:r w:rsidRPr="0056149B" w:rsidDel="009C7108">
          <w:rPr>
            <w:rFonts w:ascii="Bookman Old Style" w:hAnsi="Bookman Old Style"/>
            <w:color w:val="FF0000"/>
            <w:sz w:val="25"/>
            <w:szCs w:val="25"/>
          </w:rPr>
          <w:delText>01552</w:delText>
        </w:r>
      </w:del>
      <w:ins w:id="216" w:author="Khan, Ismail" w:date="2022-04-03T06:00:00Z">
        <w:r w:rsidR="009C7108">
          <w:rPr>
            <w:rFonts w:ascii="Bookman Old Style" w:hAnsi="Bookman Old Style"/>
            <w:color w:val="FF0000"/>
            <w:sz w:val="25"/>
            <w:szCs w:val="25"/>
          </w:rPr>
          <w:t>xxxx</w:t>
        </w:r>
      </w:ins>
      <w:r w:rsidRPr="0056149B">
        <w:rPr>
          <w:rFonts w:ascii="Bookman Old Style" w:hAnsi="Bookman Old Style"/>
          <w:color w:val="FF0000"/>
          <w:sz w:val="25"/>
          <w:szCs w:val="25"/>
        </w:rPr>
        <w:t>.</w:t>
      </w:r>
    </w:p>
    <w:p w14:paraId="1B4B1D1E" w14:textId="77777777" w:rsidR="00214403" w:rsidRPr="0056149B" w:rsidRDefault="00214403" w:rsidP="00214403">
      <w:pPr>
        <w:pStyle w:val="ListParagraph"/>
        <w:spacing w:after="0"/>
        <w:ind w:left="117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BA8CFAF" w14:textId="3EF100A8" w:rsidR="00F2104A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</w:t>
      </w:r>
      <w:del w:id="217" w:author="Khan, Ismail" w:date="2022-04-03T06:41:00Z">
        <w:r w:rsidRPr="0056149B" w:rsidDel="00477A03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the  </w:delText>
        </w:r>
        <w:r w:rsidR="00263180" w:rsidRPr="00615805" w:rsidDel="00477A03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VENDORS</w:delText>
        </w:r>
      </w:del>
      <w:ins w:id="218" w:author="Khan, Ismail" w:date="2022-04-03T06:41:00Z">
        <w:r w:rsidR="00477A03" w:rsidRPr="0056149B">
          <w:rPr>
            <w:rFonts w:ascii="Bookman Old Style" w:hAnsi="Bookman Old Style"/>
            <w:color w:val="000000" w:themeColor="text1"/>
            <w:sz w:val="25"/>
            <w:szCs w:val="25"/>
          </w:rPr>
          <w:t>the VENDORS</w:t>
        </w:r>
      </w:ins>
      <w:r w:rsidR="0073391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acknowledges the receipt of the entire sale consideration today in respect of the sale of the Schedule Property which is </w:t>
      </w:r>
      <w:r w:rsidR="00827A86"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="00827A86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219" w:author="Khan, Ismail" w:date="2022-04-03T06:01:00Z">
        <w:r w:rsidR="00827A86" w:rsidRPr="0056149B" w:rsidDel="00381B19">
          <w:rPr>
            <w:rFonts w:ascii="Bookman Old Style" w:eastAsia="Times New Roman" w:hAnsi="Bookman Old Style" w:cs="Times New Roman"/>
            <w:sz w:val="25"/>
            <w:szCs w:val="25"/>
          </w:rPr>
          <w:delText>Seventy Six</w:delText>
        </w:r>
      </w:del>
      <w:ins w:id="220" w:author="Khan, Ismail" w:date="2022-04-03T06:01:00Z">
        <w:r w:rsidR="00381B19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Seventy-Six</w:t>
        </w:r>
      </w:ins>
      <w:r w:rsidR="00827A86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="00140558" w:rsidRPr="0056149B">
        <w:rPr>
          <w:rFonts w:ascii="Bookman Old Style" w:eastAsia="Times New Roman" w:hAnsi="Bookman Old Style" w:cs="Times New Roman"/>
          <w:sz w:val="25"/>
          <w:szCs w:val="25"/>
        </w:rPr>
        <w:t>.</w:t>
      </w:r>
    </w:p>
    <w:p w14:paraId="06342C01" w14:textId="77777777" w:rsidR="004B5ECA" w:rsidRPr="0056149B" w:rsidRDefault="004B5ECA" w:rsidP="004B5ECA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A88DFC5" w14:textId="77777777" w:rsidR="00277E3D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herein, hereby transfer, alienate, make over, assign and grant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all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rights, title and inter</w:t>
      </w:r>
      <w:r w:rsidR="004D641E" w:rsidRPr="0056149B">
        <w:rPr>
          <w:rFonts w:ascii="Bookman Old Style" w:hAnsi="Bookman Old Style"/>
          <w:color w:val="000000" w:themeColor="text1"/>
          <w:sz w:val="25"/>
          <w:szCs w:val="25"/>
        </w:rPr>
        <w:t>est over the Schedule Property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which is morefully described in the Schedule hereunder with all easementary rights and the rights running with the property unto and in favor of the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for a valuable sale consideration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>mentioned herein above,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free from encumbrances, minor’s right, court attachments, acquisition or requisition and litigation whatsoever, by means of this deed of sale.</w:t>
      </w:r>
    </w:p>
    <w:p w14:paraId="0FFD49A5" w14:textId="77777777" w:rsidR="00CA0EF1" w:rsidRPr="0056149B" w:rsidRDefault="00CA0EF1" w:rsidP="00DB0558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2FEFC33" w14:textId="603707ED" w:rsidR="00D94550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deliver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vacant possession of the entire S</w:t>
      </w:r>
      <w:del w:id="221" w:author="Khan, Ismail" w:date="2022-04-03T06:44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>chedul</w:delText>
        </w:r>
      </w:del>
      <w:ins w:id="222" w:author="Khan, Ismail" w:date="2022-04-03T06:44:00Z"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</w:ins>
      <w:del w:id="223" w:author="Khan, Ismail" w:date="2022-04-03T06:44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>e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224" w:author="Khan, Ismail" w:date="2022-04-03T06:44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25" w:author="Khan, Ismail" w:date="2022-04-03T06:44:00Z"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on this day by virtue of this sale deed before the attesting witnesses.  Henceforth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have the absolute right to enjoy the </w:t>
      </w:r>
      <w:del w:id="226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27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28" w:author="Khan, Ismail" w:date="2022-04-03T06:44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</w:del>
      <w:ins w:id="229" w:author="Khan, Ismail" w:date="2022-04-03T06:44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in the manner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they like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representatives shall not have any right, title or interest in the </w:t>
      </w:r>
      <w:del w:id="230" w:author="Khan, Ismail" w:date="2022-04-03T06:44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31" w:author="Khan, Ismail" w:date="2022-04-03T06:44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32" w:author="Khan, Ismail" w:date="2022-04-03T06:44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33" w:author="Khan, Ismail" w:date="2022-04-03T06:44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 afterwards.</w:t>
      </w:r>
    </w:p>
    <w:p w14:paraId="0B1DE3AB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4B3DC9F" w14:textId="26CDCC5E" w:rsidR="005E6CAF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hereby assure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got clear marketable title to the </w:t>
      </w:r>
      <w:del w:id="234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35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36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37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and the </w:t>
      </w:r>
      <w:del w:id="238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39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ins w:id="240" w:author="Khan, Ismail" w:date="2022-04-03T06:43:00Z"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del w:id="241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>roperty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is not subject to any litigation, attachments, court decree, claims of minor’s, claim by a widow or any other encumbrance whatsoever.  In case the </w:t>
      </w:r>
      <w:del w:id="242" w:author="Khan, Ismail" w:date="2022-04-03T06:04:00Z">
        <w:r w:rsidR="00A43199" w:rsidRPr="00381B19" w:rsidDel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43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Purchaser</w:delText>
        </w:r>
        <w:r w:rsidRPr="00381B19" w:rsidDel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44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 xml:space="preserve"> </w:delText>
        </w:r>
      </w:del>
      <w:ins w:id="245" w:author="Khan, Ismail" w:date="2022-04-03T06:04:00Z">
        <w:r w:rsidR="00381B19" w:rsidRPr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46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>PURCHASERS</w:t>
        </w:r>
        <w:r w:rsidR="00381B19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622D0B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suffer any loss due to the defect in the title of 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876AC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property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make good the title of the</w:t>
      </w:r>
      <w:r w:rsidR="007934F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perfect at the cost of 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381B19">
        <w:rPr>
          <w:rFonts w:ascii="Bookman Old Style" w:hAnsi="Bookman Old Style"/>
          <w:b/>
          <w:bCs/>
          <w:color w:val="000000" w:themeColor="text1"/>
          <w:sz w:val="25"/>
          <w:szCs w:val="25"/>
          <w:rPrChange w:id="247" w:author="Khan, Ismail" w:date="2022-04-03T06:04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VENDORS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also </w:t>
      </w:r>
      <w:r w:rsidR="001E192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1E192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indemnify that they </w:t>
      </w:r>
      <w:r w:rsidR="00096FED" w:rsidRPr="0056149B">
        <w:rPr>
          <w:rFonts w:ascii="Bookman Old Style" w:hAnsi="Bookman Old Style"/>
          <w:color w:val="000000" w:themeColor="text1"/>
          <w:sz w:val="25"/>
          <w:szCs w:val="25"/>
        </w:rPr>
        <w:t>shall make good the loss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so incurred 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undertake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execute any other deed or deeds to make the title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perfect and </w:t>
      </w:r>
      <w:r w:rsidR="0092547B" w:rsidRPr="0056149B">
        <w:rPr>
          <w:rFonts w:ascii="Bookman Old Style" w:hAnsi="Bookman Old Style"/>
          <w:color w:val="000000" w:themeColor="text1"/>
          <w:sz w:val="25"/>
          <w:szCs w:val="25"/>
        </w:rPr>
        <w:t>they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further assure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paid 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up to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date tax and there is no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717E4F" w:rsidRPr="0056149B">
        <w:rPr>
          <w:rFonts w:ascii="Bookman Old Style" w:hAnsi="Bookman Old Style"/>
          <w:color w:val="000000" w:themeColor="text1"/>
          <w:sz w:val="25"/>
          <w:szCs w:val="25"/>
        </w:rPr>
        <w:t>rrears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statutory payments to the Schedule Property.  If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made liable to pay any amount to be paid by 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shall be liable to reimburse the same.</w:t>
      </w:r>
    </w:p>
    <w:p w14:paraId="53238925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5512B08" w14:textId="2CB8758D" w:rsidR="0045012A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3E3D8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pay future property taxes to the concerned Department and shall enjoy the benefits accrued on the </w:t>
      </w:r>
      <w:del w:id="248" w:author="Khan, Ismail" w:date="2022-04-03T06:47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49" w:author="Khan, Ismail" w:date="2022-04-03T06:47:00Z"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50" w:author="Khan, Ismail" w:date="2022-04-03T06:47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>Proper</w:delText>
        </w:r>
        <w:r w:rsidR="00C32B81"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ty </w:delText>
        </w:r>
      </w:del>
      <w:ins w:id="251" w:author="Khan, Ismail" w:date="2022-04-03T06:47:00Z"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C32B81" w:rsidRPr="0056149B">
        <w:rPr>
          <w:rFonts w:ascii="Bookman Old Style" w:hAnsi="Bookman Old Style"/>
          <w:color w:val="000000" w:themeColor="text1"/>
          <w:sz w:val="25"/>
          <w:szCs w:val="25"/>
        </w:rPr>
        <w:t>by duly transferring the Khat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a, transfer of the Electrical Connection (Meter), Water Connection etc., to </w:t>
      </w:r>
      <w:r w:rsidR="00D44B6C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name from the name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undertake</w:t>
      </w:r>
      <w:r w:rsidR="000B106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co-operate with,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>to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carry</w:t>
      </w:r>
      <w:r w:rsidR="003E3D8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out the necessary changes in the K</w:t>
      </w:r>
      <w:r w:rsidR="000B106E" w:rsidRPr="0056149B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a, Electricity &amp; Water Connections etc.</w:t>
      </w:r>
    </w:p>
    <w:p w14:paraId="65EC9C88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3E0A50" w14:textId="7B54943A" w:rsidR="00227DAD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shall enjoy the </w:t>
      </w:r>
      <w:del w:id="252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53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54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55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absolutely, more fully mentioned at </w:t>
      </w:r>
      <w:del w:id="256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57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58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</w:del>
      <w:ins w:id="259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without any hindrance or interference either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or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successors in interest, representatives, assigns etc., and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ins w:id="260" w:author="Khan, Ismail" w:date="2022-04-03T06:05:00Z">
        <w:r w:rsidR="002109F4">
          <w:rPr>
            <w:rFonts w:ascii="Bookman Old Style" w:hAnsi="Bookman Old Style"/>
            <w:color w:val="000000" w:themeColor="text1"/>
            <w:sz w:val="25"/>
            <w:szCs w:val="25"/>
          </w:rPr>
          <w:t>are</w:t>
        </w:r>
      </w:ins>
      <w:del w:id="261" w:author="Khan, Ismail" w:date="2022-04-03T06:05:00Z">
        <w:r w:rsidR="00876AC0" w:rsidRPr="0056149B" w:rsidDel="002109F4">
          <w:rPr>
            <w:rFonts w:ascii="Bookman Old Style" w:hAnsi="Bookman Old Style"/>
            <w:color w:val="000000" w:themeColor="text1"/>
            <w:sz w:val="25"/>
            <w:szCs w:val="25"/>
          </w:rPr>
          <w:delText>is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fully entitled to sell, mortgage, lease </w:t>
      </w:r>
      <w:r w:rsidR="00F104C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out, gift the </w:t>
      </w:r>
      <w:del w:id="262" w:author="Khan, Ismail" w:date="2022-04-03T06:49:00Z">
        <w:r w:rsidR="00F104CD"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63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64" w:author="Khan, Ismail" w:date="2022-04-03T06:49:00Z">
        <w:r w:rsidR="00F104CD"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</w:delText>
        </w:r>
      </w:del>
      <w:ins w:id="265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 any person/s of </w:t>
      </w:r>
      <w:r w:rsidR="00486141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choice</w:t>
      </w:r>
      <w:r w:rsidR="00F104C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any other act of conveyance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not have any kind of interest or subsisting right over the </w:t>
      </w:r>
      <w:del w:id="266" w:author="Khan, Ismail" w:date="2022-04-03T06:49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67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68" w:author="Khan, Ismail" w:date="2022-04-03T06:49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</w:del>
      <w:ins w:id="269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hereafter and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be the absolute owner of the </w:t>
      </w:r>
      <w:del w:id="270" w:author="Khan, Ismail" w:date="2022-04-03T06:49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71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</w:t>
        </w:r>
      </w:ins>
      <w:ins w:id="272" w:author="Khan, Ismail" w:date="2022-04-03T06:50:00Z"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HEDULE</w:t>
        </w:r>
      </w:ins>
      <w:ins w:id="273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74" w:author="Khan, Ismail" w:date="2022-04-03T06:50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75" w:author="Khan, Ismail" w:date="2022-04-03T06:50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for all purposes.</w:t>
      </w:r>
    </w:p>
    <w:p w14:paraId="041E710A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EE3352C" w14:textId="3A40E5DA" w:rsidR="0045012A" w:rsidRPr="00CE4466" w:rsidRDefault="009D5795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5"/>
          <w:szCs w:val="25"/>
          <w:rPrChange w:id="276" w:author="Khan, Ismail" w:date="2022-04-03T06:50:00Z">
            <w:rPr/>
          </w:rPrChange>
        </w:rPr>
        <w:pPrChange w:id="277" w:author="Khan, Ismail" w:date="2022-04-03T06:51:00Z">
          <w:pPr>
            <w:numPr>
              <w:numId w:val="2"/>
            </w:numPr>
            <w:spacing w:after="0"/>
            <w:ind w:left="360" w:hanging="360"/>
            <w:jc w:val="both"/>
          </w:pPr>
        </w:pPrChange>
      </w:pPr>
      <w:r w:rsidRPr="00CE4466">
        <w:rPr>
          <w:rFonts w:ascii="Bookman Old Style" w:hAnsi="Bookman Old Style"/>
          <w:color w:val="000000" w:themeColor="text1"/>
          <w:sz w:val="25"/>
          <w:szCs w:val="25"/>
          <w:rPrChange w:id="278" w:author="Khan, Ismail" w:date="2022-04-03T06:50:00Z">
            <w:rPr/>
          </w:rPrChange>
        </w:rPr>
        <w:t xml:space="preserve">WHEREAS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279" w:author="Khan, Ismail" w:date="2022-04-03T06:50:00Z">
            <w:rPr/>
          </w:rPrChange>
        </w:rPr>
        <w:t xml:space="preserve">the </w:t>
      </w:r>
      <w:r w:rsidR="00263180" w:rsidRPr="00CE4466">
        <w:rPr>
          <w:rFonts w:ascii="Bookman Old Style" w:hAnsi="Bookman Old Style"/>
          <w:b/>
          <w:color w:val="000000" w:themeColor="text1"/>
          <w:sz w:val="25"/>
          <w:szCs w:val="25"/>
          <w:rPrChange w:id="280" w:author="Khan, Ismail" w:date="2022-04-03T06:50:00Z">
            <w:rPr>
              <w:b/>
            </w:rPr>
          </w:rPrChange>
        </w:rPr>
        <w:t>VENDORS</w:t>
      </w:r>
      <w:r w:rsidR="00F509CF" w:rsidRPr="00CE4466">
        <w:rPr>
          <w:rFonts w:ascii="Bookman Old Style" w:hAnsi="Bookman Old Style"/>
          <w:color w:val="000000" w:themeColor="text1"/>
          <w:sz w:val="25"/>
          <w:szCs w:val="25"/>
          <w:rPrChange w:id="281" w:author="Khan, Ismail" w:date="2022-04-03T06:50:00Z">
            <w:rPr/>
          </w:rPrChange>
        </w:rPr>
        <w:t xml:space="preserve"> hereby deliver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282" w:author="Khan, Ismail" w:date="2022-04-03T06:50:00Z">
            <w:rPr/>
          </w:rPrChange>
        </w:rPr>
        <w:t xml:space="preserve"> all the original documents</w:t>
      </w:r>
      <w:r w:rsidR="0030298F" w:rsidRPr="00CE4466">
        <w:rPr>
          <w:rFonts w:ascii="Bookman Old Style" w:hAnsi="Bookman Old Style"/>
          <w:color w:val="000000" w:themeColor="text1"/>
          <w:sz w:val="25"/>
          <w:szCs w:val="25"/>
          <w:rPrChange w:id="283" w:author="Khan, Ismail" w:date="2022-04-03T06:50:00Z">
            <w:rPr/>
          </w:rPrChange>
        </w:rPr>
        <w:t xml:space="preserve">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284" w:author="Khan, Ismail" w:date="2022-04-03T06:50:00Z">
            <w:rPr/>
          </w:rPrChange>
        </w:rPr>
        <w:t>title deeds, up</w:t>
      </w:r>
      <w:r w:rsidRPr="00CE4466">
        <w:rPr>
          <w:rFonts w:ascii="Bookman Old Style" w:hAnsi="Bookman Old Style"/>
          <w:color w:val="000000" w:themeColor="text1"/>
          <w:sz w:val="25"/>
          <w:szCs w:val="25"/>
          <w:rPrChange w:id="285" w:author="Khan, Ismail" w:date="2022-04-03T06:50:00Z">
            <w:rPr/>
          </w:rPrChange>
        </w:rPr>
        <w:t xml:space="preserve">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286" w:author="Khan, Ismail" w:date="2022-04-03T06:50:00Z">
            <w:rPr/>
          </w:rPrChange>
        </w:rPr>
        <w:t>to date encumbrance certificate and a letter to get the K</w:t>
      </w:r>
      <w:r w:rsidR="008F5627" w:rsidRPr="00CE4466">
        <w:rPr>
          <w:rFonts w:ascii="Bookman Old Style" w:hAnsi="Bookman Old Style"/>
          <w:color w:val="000000" w:themeColor="text1"/>
          <w:sz w:val="25"/>
          <w:szCs w:val="25"/>
          <w:rPrChange w:id="287" w:author="Khan, Ismail" w:date="2022-04-03T06:50:00Z">
            <w:rPr/>
          </w:rPrChange>
        </w:rPr>
        <w:t>hat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288" w:author="Khan, Ismail" w:date="2022-04-03T06:50:00Z">
            <w:rPr/>
          </w:rPrChange>
        </w:rPr>
        <w:t xml:space="preserve">a of the </w:t>
      </w:r>
      <w:del w:id="289" w:author="Khan, Ismail" w:date="2022-04-03T06:51:00Z">
        <w:r w:rsidR="00D94550" w:rsidRPr="00CE4466" w:rsidDel="00CE4466">
          <w:rPr>
            <w:rFonts w:ascii="Bookman Old Style" w:hAnsi="Bookman Old Style"/>
            <w:color w:val="000000" w:themeColor="text1"/>
            <w:sz w:val="25"/>
            <w:szCs w:val="25"/>
            <w:rPrChange w:id="290" w:author="Khan, Ismail" w:date="2022-04-03T06:50:00Z">
              <w:rPr/>
            </w:rPrChange>
          </w:rPr>
          <w:delText xml:space="preserve">Schedule </w:delText>
        </w:r>
      </w:del>
      <w:ins w:id="291" w:author="Khan, Ismail" w:date="2022-04-03T06:51:00Z"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292" w:author="Khan, Ismail" w:date="2022-04-03T06:50:00Z">
              <w:rPr/>
            </w:rPrChange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293" w:author="Khan, Ismail" w:date="2022-04-03T06:50:00Z">
              <w:rPr/>
            </w:rPrChange>
          </w:rPr>
          <w:t xml:space="preserve"> </w:t>
        </w:r>
      </w:ins>
      <w:del w:id="294" w:author="Khan, Ismail" w:date="2022-04-03T06:51:00Z">
        <w:r w:rsidR="00D94550" w:rsidRPr="00CE4466" w:rsidDel="00CE4466">
          <w:rPr>
            <w:rFonts w:ascii="Bookman Old Style" w:hAnsi="Bookman Old Style"/>
            <w:color w:val="000000" w:themeColor="text1"/>
            <w:sz w:val="25"/>
            <w:szCs w:val="25"/>
            <w:rPrChange w:id="295" w:author="Khan, Ismail" w:date="2022-04-03T06:50:00Z">
              <w:rPr/>
            </w:rPrChange>
          </w:rPr>
          <w:delText xml:space="preserve">Property </w:delText>
        </w:r>
      </w:del>
      <w:ins w:id="296" w:author="Khan, Ismail" w:date="2022-04-03T06:51:00Z"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297" w:author="Khan, Ismail" w:date="2022-04-03T06:50:00Z">
              <w:rPr/>
            </w:rPrChange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298" w:author="Khan, Ismail" w:date="2022-04-03T06:50:00Z">
              <w:rPr/>
            </w:rPrChange>
          </w:rPr>
          <w:t xml:space="preserve"> </w:t>
        </w:r>
      </w:ins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299" w:author="Khan, Ismail" w:date="2022-04-03T06:50:00Z">
            <w:rPr/>
          </w:rPrChange>
        </w:rPr>
        <w:t xml:space="preserve">transferred to the name of the </w:t>
      </w:r>
      <w:r w:rsidR="00263180" w:rsidRPr="00CE4466">
        <w:rPr>
          <w:rFonts w:ascii="Bookman Old Style" w:hAnsi="Bookman Old Style"/>
          <w:b/>
          <w:color w:val="000000" w:themeColor="text1"/>
          <w:sz w:val="25"/>
          <w:szCs w:val="25"/>
          <w:rPrChange w:id="300" w:author="Khan, Ismail" w:date="2022-04-03T06:50:00Z">
            <w:rPr>
              <w:b/>
            </w:rPr>
          </w:rPrChange>
        </w:rPr>
        <w:t>PURCHASERS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01" w:author="Khan, Ismail" w:date="2022-04-03T06:50:00Z">
            <w:rPr/>
          </w:rPrChange>
        </w:rPr>
        <w:t>.</w:t>
      </w:r>
    </w:p>
    <w:p w14:paraId="0D7B96BB" w14:textId="77777777" w:rsidR="00CA0EF1" w:rsidRPr="0056149B" w:rsidRDefault="00CA0EF1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14:paraId="59522AD2" w14:textId="77777777" w:rsidR="003E3D29" w:rsidRPr="0056149B" w:rsidRDefault="003E3D29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40419E8B" w14:textId="77777777" w:rsidR="00263180" w:rsidRPr="0056149B" w:rsidRDefault="00263180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306C15AF" w14:textId="77777777" w:rsidR="00263180" w:rsidRPr="0056149B" w:rsidRDefault="00263180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3D88B696" w14:textId="77777777" w:rsidR="003E3D29" w:rsidRPr="0056149B" w:rsidRDefault="003E3D29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40D1746E" w14:textId="77777777" w:rsidR="00850BEE" w:rsidRPr="0056149B" w:rsidRDefault="00850BEE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“SCHEDULE PROPERTY”</w:t>
      </w:r>
    </w:p>
    <w:p w14:paraId="3E6C74EE" w14:textId="77777777" w:rsidR="00850BEE" w:rsidRPr="0056149B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1CEA78D" w14:textId="1E112B1A" w:rsidR="00850BEE" w:rsidRPr="00FF6253" w:rsidRDefault="00850BEE" w:rsidP="00FF6253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All that piece and parcel of immovable Residential property bearing Municipal Corporation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/BBMP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No.47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(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Old No.64)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240C92" w:rsidRPr="0056149B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56149B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with BBMP Assessment</w:t>
      </w:r>
      <w:ins w:id="302" w:author="Khan, Ismail" w:date="2022-04-03T06:07:00Z">
        <w:r w:rsidR="002109F4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FF6253">
        <w:rPr>
          <w:rFonts w:ascii="Bookman Old Style" w:hAnsi="Bookman Old Style"/>
          <w:color w:val="000000" w:themeColor="text1"/>
          <w:sz w:val="25"/>
          <w:szCs w:val="25"/>
        </w:rPr>
        <w:t>/</w:t>
      </w:r>
      <w:del w:id="303" w:author="Khan, Ismail" w:date="2022-04-03T06:07:00Z">
        <w:r w:rsidR="00FF6253" w:rsidRPr="00FF6253" w:rsidDel="002109F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the</w:delText>
        </w:r>
      </w:del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E-Aasthi number 1626959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and PID No.</w:t>
      </w:r>
      <w:r w:rsidR="00FF6253" w:rsidRPr="00FF6253">
        <w:t xml:space="preserve"> 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89-38-47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Kachar</w:t>
      </w:r>
      <w:ins w:id="304" w:author="Khan, Ismail" w:date="2022-04-03T06:07:00Z">
        <w:r w:rsidR="002109F4">
          <w:rPr>
            <w:rFonts w:ascii="Bookman Old Style" w:hAnsi="Bookman Old Style"/>
            <w:color w:val="000000" w:themeColor="text1"/>
            <w:sz w:val="25"/>
            <w:szCs w:val="25"/>
          </w:rPr>
          <w:t>a</w:t>
        </w:r>
      </w:ins>
      <w:del w:id="305" w:author="Khan, Ismail" w:date="2022-04-03T06:07:00Z">
        <w:r w:rsidR="00FF6253" w:rsidDel="002109F4">
          <w:rPr>
            <w:rFonts w:ascii="Bookman Old Style" w:hAnsi="Bookman Old Style"/>
            <w:color w:val="000000" w:themeColor="text1"/>
            <w:sz w:val="25"/>
            <w:szCs w:val="25"/>
          </w:rPr>
          <w:delText>r</w:delText>
        </w:r>
      </w:del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kanahalli 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>New BBMP Ward No.29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(old ward No.89)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>, Kasaba Hobli, B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angalore North Taluk, Bangalore,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</w:t>
      </w:r>
      <w:r w:rsidR="00240C92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face. </w:t>
      </w:r>
    </w:p>
    <w:p w14:paraId="4FFEA4F0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770A676C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  <w:u w:val="single"/>
        </w:rPr>
        <w:t>Measuring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</w:t>
      </w:r>
    </w:p>
    <w:p w14:paraId="652E8B13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59A4705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On the Eastern Side       :  36 feet 03 Inches;</w:t>
      </w:r>
    </w:p>
    <w:p w14:paraId="4AA372F7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On the Western Side      :  35 feet 06 Inches;</w:t>
      </w:r>
    </w:p>
    <w:p w14:paraId="7B7E5A00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On the Northern Side     :  22 feet 06 Inches;</w:t>
      </w:r>
    </w:p>
    <w:p w14:paraId="394F9DE6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On the Southern Side     :  23 feet 03 Inches;</w:t>
      </w:r>
    </w:p>
    <w:p w14:paraId="3E69499C" w14:textId="77777777" w:rsidR="00850BEE" w:rsidRPr="0056149B" w:rsidRDefault="00850BEE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6839C355" w14:textId="77777777" w:rsidR="00850BEE" w:rsidRPr="0056149B" w:rsidRDefault="00263180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</w:pPr>
      <w:r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And </w:t>
      </w:r>
      <w:r w:rsidR="00850BEE"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>Bounded on;</w:t>
      </w:r>
    </w:p>
    <w:p w14:paraId="0B076FAB" w14:textId="77777777" w:rsidR="00850BEE" w:rsidRPr="0056149B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3753BA27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East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 Site bearing No.65</w:t>
      </w:r>
    </w:p>
    <w:p w14:paraId="22194B81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West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 Site bearing No.63</w:t>
      </w:r>
    </w:p>
    <w:p w14:paraId="3F724577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North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Private Property</w:t>
      </w:r>
    </w:p>
    <w:p w14:paraId="1DDFC983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South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Road</w:t>
      </w:r>
    </w:p>
    <w:p w14:paraId="2D4273EB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965C33A" w14:textId="77777777" w:rsidR="00850BEE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Totally measuring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820 Sq.ft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and a </w:t>
      </w:r>
      <w:r w:rsidR="006C0A7C" w:rsidRPr="0056149B">
        <w:rPr>
          <w:rFonts w:ascii="Bookman Old Style" w:hAnsi="Bookman Old Style"/>
          <w:color w:val="000000" w:themeColor="text1"/>
          <w:sz w:val="25"/>
          <w:szCs w:val="25"/>
        </w:rPr>
        <w:t>built-up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construction of building consisting of three floors</w:t>
      </w:r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 measuring GF – 410 Sq.ft, FF – 710 Sq.ft, SF – 710 Sq.ft, TF – 710 Sq.ft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RCC roofing</w:t>
      </w:r>
      <w:r w:rsidR="00ED78FA">
        <w:rPr>
          <w:rFonts w:ascii="Bookman Old Style" w:hAnsi="Bookman Old Style"/>
          <w:color w:val="000000" w:themeColor="text1"/>
          <w:sz w:val="25"/>
          <w:szCs w:val="25"/>
        </w:rPr>
        <w:t>, Honne Wood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FF6253" w:rsidRPr="0056149B">
        <w:rPr>
          <w:rFonts w:ascii="Bookman Old Style" w:hAnsi="Bookman Old Style"/>
          <w:color w:val="000000" w:themeColor="text1"/>
          <w:sz w:val="25"/>
          <w:szCs w:val="25"/>
        </w:rPr>
        <w:t>Vitrified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Tiles flooring and with basic Amenities.</w:t>
      </w:r>
    </w:p>
    <w:p w14:paraId="7FFF857F" w14:textId="77777777" w:rsidR="00385D61" w:rsidRPr="0056149B" w:rsidRDefault="00385D61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8B15BE4" w14:textId="77777777" w:rsidR="00835927" w:rsidRPr="0056149B" w:rsidRDefault="00835927" w:rsidP="00835927">
      <w:p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</w:p>
    <w:p w14:paraId="171EEBF5" w14:textId="77777777" w:rsidR="00140558" w:rsidRPr="0056149B" w:rsidRDefault="00140558" w:rsidP="00DB0558">
      <w:pPr>
        <w:pStyle w:val="BodyText"/>
        <w:spacing w:line="276" w:lineRule="auto"/>
        <w:rPr>
          <w:color w:val="000000" w:themeColor="text1"/>
          <w:sz w:val="25"/>
          <w:szCs w:val="25"/>
        </w:rPr>
      </w:pPr>
      <w:r w:rsidRPr="0056149B">
        <w:rPr>
          <w:color w:val="000000" w:themeColor="text1"/>
          <w:sz w:val="25"/>
          <w:szCs w:val="25"/>
        </w:rPr>
        <w:t xml:space="preserve">IN WITNESS WHEREOF THE </w:t>
      </w:r>
      <w:r w:rsidR="00263180" w:rsidRPr="0056149B">
        <w:rPr>
          <w:b/>
          <w:color w:val="000000" w:themeColor="text1"/>
          <w:sz w:val="25"/>
          <w:szCs w:val="25"/>
          <w:u w:val="single"/>
        </w:rPr>
        <w:t>VENDORS</w:t>
      </w:r>
      <w:r w:rsidRPr="0056149B">
        <w:rPr>
          <w:color w:val="000000" w:themeColor="text1"/>
          <w:sz w:val="25"/>
          <w:szCs w:val="25"/>
        </w:rPr>
        <w:t xml:space="preserve"> AND THE </w:t>
      </w:r>
      <w:r w:rsidR="00263180" w:rsidRPr="0056149B">
        <w:rPr>
          <w:b/>
          <w:color w:val="000000" w:themeColor="text1"/>
          <w:sz w:val="25"/>
          <w:szCs w:val="25"/>
          <w:u w:val="single"/>
        </w:rPr>
        <w:t>PURCHASERS</w:t>
      </w:r>
      <w:r w:rsidRPr="0056149B">
        <w:rPr>
          <w:color w:val="000000" w:themeColor="text1"/>
          <w:sz w:val="25"/>
          <w:szCs w:val="25"/>
        </w:rPr>
        <w:t xml:space="preserve"> HERETO HAVE SIGNED THIS DEED OF ABSOLUTE SALE ON THE DAY, MONTH AND YEAR MENTIONED</w:t>
      </w:r>
      <w:r w:rsidR="0030298F" w:rsidRPr="0056149B">
        <w:rPr>
          <w:color w:val="000000" w:themeColor="text1"/>
          <w:sz w:val="25"/>
          <w:szCs w:val="25"/>
        </w:rPr>
        <w:t xml:space="preserve"> HEREIN ABOVE</w:t>
      </w:r>
      <w:r w:rsidRPr="0056149B">
        <w:rPr>
          <w:color w:val="000000" w:themeColor="text1"/>
          <w:sz w:val="25"/>
          <w:szCs w:val="25"/>
        </w:rPr>
        <w:t xml:space="preserve">. </w:t>
      </w:r>
    </w:p>
    <w:p w14:paraId="184EDD57" w14:textId="77777777" w:rsidR="00DB4839" w:rsidRPr="0056149B" w:rsidRDefault="00DB4839" w:rsidP="00DB0558">
      <w:pPr>
        <w:pStyle w:val="BodyText"/>
        <w:spacing w:line="276" w:lineRule="auto"/>
        <w:rPr>
          <w:b/>
          <w:sz w:val="25"/>
          <w:szCs w:val="25"/>
        </w:rPr>
      </w:pPr>
    </w:p>
    <w:p w14:paraId="248E0316" w14:textId="77777777" w:rsidR="002B4EA6" w:rsidRPr="0056149B" w:rsidRDefault="002B4EA6" w:rsidP="00DB0558">
      <w:pPr>
        <w:pStyle w:val="BodyText"/>
        <w:spacing w:line="276" w:lineRule="auto"/>
        <w:rPr>
          <w:b/>
          <w:sz w:val="25"/>
          <w:szCs w:val="25"/>
        </w:rPr>
      </w:pPr>
    </w:p>
    <w:p w14:paraId="77192A79" w14:textId="77777777" w:rsidR="00140558" w:rsidRPr="0056149B" w:rsidRDefault="00140558" w:rsidP="00DB0558">
      <w:pPr>
        <w:pStyle w:val="BodyText"/>
        <w:spacing w:line="276" w:lineRule="auto"/>
        <w:rPr>
          <w:b/>
          <w:sz w:val="25"/>
          <w:szCs w:val="25"/>
        </w:rPr>
      </w:pPr>
      <w:r w:rsidRPr="0056149B">
        <w:rPr>
          <w:b/>
          <w:sz w:val="25"/>
          <w:szCs w:val="25"/>
        </w:rPr>
        <w:t>WITNESSES</w:t>
      </w:r>
    </w:p>
    <w:p w14:paraId="1B7F48BD" w14:textId="77777777" w:rsidR="00140558" w:rsidRPr="0056149B" w:rsidRDefault="00140558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14:paraId="7D1639F9" w14:textId="77777777" w:rsidR="00140558" w:rsidRPr="0056149B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                                              </w:t>
      </w:r>
      <w:r w:rsidR="00EE3BAA" w:rsidRPr="0056149B">
        <w:rPr>
          <w:rFonts w:ascii="Bookman Old Style" w:hAnsi="Bookman Old Style"/>
          <w:b/>
          <w:sz w:val="25"/>
          <w:szCs w:val="25"/>
        </w:rPr>
        <w:tab/>
      </w:r>
      <w:r w:rsidRPr="0056149B">
        <w:rPr>
          <w:rFonts w:ascii="Bookman Old Style" w:hAnsi="Bookman Old Style"/>
          <w:b/>
          <w:sz w:val="25"/>
          <w:szCs w:val="25"/>
        </w:rPr>
        <w:t>VENDOR No.1</w:t>
      </w:r>
    </w:p>
    <w:p w14:paraId="58BAF1F4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</w:t>
      </w:r>
      <w:r w:rsidR="005B671F" w:rsidRPr="0056149B">
        <w:rPr>
          <w:rFonts w:ascii="Bookman Old Style" w:hAnsi="Bookman Old Style"/>
          <w:sz w:val="25"/>
          <w:szCs w:val="25"/>
        </w:rPr>
        <w:t xml:space="preserve">  </w:t>
      </w:r>
      <w:r w:rsidRPr="0056149B">
        <w:rPr>
          <w:rFonts w:ascii="Bookman Old Style" w:hAnsi="Bookman Old Style"/>
          <w:sz w:val="25"/>
          <w:szCs w:val="25"/>
        </w:rPr>
        <w:t xml:space="preserve">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16E0F815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4F99FA52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124FA92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2ADAA9F" w14:textId="77777777" w:rsidR="00CE79E5" w:rsidRPr="0056149B" w:rsidRDefault="00CE79E5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3B779211" w14:textId="77777777" w:rsidR="00140558" w:rsidRPr="0056149B" w:rsidRDefault="001D4F36" w:rsidP="001D4F36">
      <w:pPr>
        <w:spacing w:after="0"/>
        <w:ind w:left="504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</w:t>
      </w:r>
      <w:r w:rsidR="00140558" w:rsidRPr="0056149B">
        <w:rPr>
          <w:rFonts w:ascii="Bookman Old Style" w:hAnsi="Bookman Old Style"/>
          <w:b/>
          <w:sz w:val="25"/>
          <w:szCs w:val="25"/>
        </w:rPr>
        <w:t>VENDOR No.2</w:t>
      </w:r>
    </w:p>
    <w:p w14:paraId="752B7D20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HUMERA BANU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206C247F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FC0D6F4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54033F08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1B96016E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4C1A589" w14:textId="77777777" w:rsidR="00140558" w:rsidRPr="0056149B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                                          </w:t>
      </w:r>
      <w:r w:rsidR="00EE3BAA" w:rsidRPr="0056149B">
        <w:rPr>
          <w:rFonts w:ascii="Bookman Old Style" w:hAnsi="Bookman Old Style"/>
          <w:b/>
          <w:sz w:val="25"/>
          <w:szCs w:val="25"/>
        </w:rPr>
        <w:tab/>
      </w:r>
      <w:r w:rsidRPr="0056149B">
        <w:rPr>
          <w:rFonts w:ascii="Bookman Old Style" w:hAnsi="Bookman Old Style"/>
          <w:b/>
          <w:sz w:val="25"/>
          <w:szCs w:val="25"/>
        </w:rPr>
        <w:t>PURCHASER No.1</w:t>
      </w:r>
    </w:p>
    <w:p w14:paraId="73F86B08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 </w:t>
      </w:r>
      <w:r w:rsidR="005B671F" w:rsidRPr="0056149B">
        <w:rPr>
          <w:rFonts w:ascii="Bookman Old Style" w:hAnsi="Bookman Old Style"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1C2F1230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54D96DB7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3452DAC0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99EC659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0B2C32EE" w14:textId="77777777" w:rsidR="00140558" w:rsidRPr="0056149B" w:rsidRDefault="00EE3BAA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</w:t>
      </w:r>
      <w:r w:rsidR="00140558" w:rsidRPr="0056149B">
        <w:rPr>
          <w:rFonts w:ascii="Bookman Old Style" w:hAnsi="Bookman Old Style"/>
          <w:b/>
          <w:sz w:val="25"/>
          <w:szCs w:val="25"/>
        </w:rPr>
        <w:t>PURCHASER No.2</w:t>
      </w:r>
    </w:p>
    <w:p w14:paraId="39AA8BD5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</w:t>
      </w:r>
      <w:r w:rsidR="0068131D" w:rsidRPr="0056149B">
        <w:rPr>
          <w:rFonts w:ascii="Bookman Old Style" w:hAnsi="Bookman Old Style"/>
          <w:sz w:val="25"/>
          <w:szCs w:val="25"/>
        </w:rPr>
        <w:t xml:space="preserve"> 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FARHEEN SULTANA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5EC34D22" w14:textId="77777777" w:rsidR="001D4F36" w:rsidRPr="0056149B" w:rsidRDefault="001D4F36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572FAA1" w14:textId="77777777" w:rsidR="00263180" w:rsidRPr="0056149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705ADD5" w14:textId="77777777" w:rsidR="00263180" w:rsidRPr="0056149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FEA98D3" w14:textId="77777777" w:rsidR="003D441D" w:rsidRPr="0056149B" w:rsidRDefault="003D441D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Drafted by:</w:t>
      </w:r>
    </w:p>
    <w:p w14:paraId="05F5A555" w14:textId="77777777" w:rsidR="00844934" w:rsidRPr="0056149B" w:rsidRDefault="00780AB8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noProof/>
          <w:color w:val="000000" w:themeColor="tex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456B7" wp14:editId="5C0F8418">
                <wp:simplePos x="0" y="0"/>
                <wp:positionH relativeFrom="column">
                  <wp:posOffset>-40005</wp:posOffset>
                </wp:positionH>
                <wp:positionV relativeFrom="paragraph">
                  <wp:posOffset>73025</wp:posOffset>
                </wp:positionV>
                <wp:extent cx="4524375" cy="1118870"/>
                <wp:effectExtent l="0" t="0" r="9525" b="508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4375" cy="1118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4C6A8" w14:textId="77777777" w:rsidR="003E3D29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C5B5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u w:val="single"/>
                              </w:rPr>
                              <w:t>Drafted By</w:t>
                            </w:r>
                            <w:r w:rsidRPr="00BC5B5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A5EFB4" w14:textId="77777777" w:rsidR="003E3D29" w:rsidRPr="003559BB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559BB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  <w:t>ABSOLUTE LAW ADVOCATES</w:t>
                            </w:r>
                          </w:p>
                          <w:p w14:paraId="1AE9899C" w14:textId="77777777" w:rsidR="003E3D29" w:rsidRPr="00AC2965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No.6/10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, Jabbar Complex, 1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Floor, </w:t>
                            </w:r>
                          </w:p>
                          <w:p w14:paraId="0C50E883" w14:textId="77777777" w:rsidR="003E3D29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</w:pP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Thanisandra Main Road,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Opp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osite to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14:paraId="16F49DF8" w14:textId="77777777" w:rsidR="003E3D29" w:rsidRPr="00AC2965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0"/>
                                <w:szCs w:val="24"/>
                              </w:rPr>
                            </w:pP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ICICI Bank. Bangalore - 560077</w:t>
                            </w:r>
                          </w:p>
                          <w:p w14:paraId="415CE54C" w14:textId="77777777" w:rsidR="003E3D29" w:rsidRDefault="003E3D29" w:rsidP="003E3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D456B7" id=" 2" o:spid="_x0000_s1026" style="position:absolute;left:0;text-align:left;margin-left:-3.15pt;margin-top:5.75pt;width:356.25pt;height:8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">
                <v:path arrowok="t"/>
                <v:textbox>
                  <w:txbxContent>
                    <w:p w14:paraId="53E4C6A8" w14:textId="77777777" w:rsidR="003E3D29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C5B51">
                        <w:rPr>
                          <w:rFonts w:ascii="Bookman Old Style" w:hAnsi="Bookman Old Style"/>
                          <w:sz w:val="24"/>
                          <w:szCs w:val="24"/>
                          <w:u w:val="single"/>
                        </w:rPr>
                        <w:t>Drafted By</w:t>
                      </w:r>
                      <w:r w:rsidRPr="00BC5B5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:</w:t>
                      </w:r>
                    </w:p>
                    <w:p w14:paraId="0AA5EFB4" w14:textId="77777777" w:rsidR="003E3D29" w:rsidRPr="003559BB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559BB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u w:val="single"/>
                        </w:rPr>
                        <w:t>ABSOLUTE LAW ADVOCATES</w:t>
                      </w:r>
                    </w:p>
                    <w:p w14:paraId="1AE9899C" w14:textId="77777777" w:rsidR="003E3D29" w:rsidRPr="00AC2965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0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No.6/10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, Jabbar Complex, 1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  <w:vertAlign w:val="superscript"/>
                        </w:rPr>
                        <w:t>st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Floor, </w:t>
                      </w:r>
                    </w:p>
                    <w:p w14:paraId="0C50E883" w14:textId="77777777" w:rsidR="003E3D29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0"/>
                          <w:szCs w:val="24"/>
                        </w:rPr>
                      </w:pP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Thanisandra Main Road,</w:t>
                      </w: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Opp</w:t>
                      </w: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osite to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</w:t>
                      </w:r>
                    </w:p>
                    <w:p w14:paraId="16F49DF8" w14:textId="77777777" w:rsidR="003E3D29" w:rsidRPr="00AC2965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0"/>
                          <w:szCs w:val="24"/>
                        </w:rPr>
                      </w:pP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ICICI Bank. Bangalore - 560077</w:t>
                      </w:r>
                    </w:p>
                    <w:p w14:paraId="415CE54C" w14:textId="77777777" w:rsidR="003E3D29" w:rsidRDefault="003E3D29" w:rsidP="003E3D29"/>
                  </w:txbxContent>
                </v:textbox>
              </v:roundrect>
            </w:pict>
          </mc:Fallback>
        </mc:AlternateContent>
      </w:r>
    </w:p>
    <w:sectPr w:rsidR="00844934" w:rsidRPr="0056149B" w:rsidSect="007B780F">
      <w:footerReference w:type="default" r:id="rId8"/>
      <w:pgSz w:w="11907" w:h="16839" w:code="9"/>
      <w:pgMar w:top="46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786C" w14:textId="77777777" w:rsidR="00DF477D" w:rsidRDefault="00DF477D" w:rsidP="00F2104A">
      <w:pPr>
        <w:spacing w:after="0" w:line="240" w:lineRule="auto"/>
      </w:pPr>
      <w:r>
        <w:separator/>
      </w:r>
    </w:p>
  </w:endnote>
  <w:endnote w:type="continuationSeparator" w:id="0">
    <w:p w14:paraId="5798E639" w14:textId="77777777" w:rsidR="00DF477D" w:rsidRDefault="00DF477D" w:rsidP="00F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</w:rPr>
      <w:id w:val="213963"/>
      <w:docPartObj>
        <w:docPartGallery w:val="Page Numbers (Bottom of Page)"/>
        <w:docPartUnique/>
      </w:docPartObj>
    </w:sdtPr>
    <w:sdtEndPr/>
    <w:sdtContent>
      <w:sdt>
        <w:sdtPr>
          <w:rPr>
            <w:b/>
            <w:i/>
          </w:rPr>
          <w:id w:val="213964"/>
          <w:docPartObj>
            <w:docPartGallery w:val="Page Numbers (Top of Page)"/>
            <w:docPartUnique/>
          </w:docPartObj>
        </w:sdtPr>
        <w:sdtEndPr/>
        <w:sdtContent>
          <w:p w14:paraId="1BB53B4B" w14:textId="77777777" w:rsidR="0066513E" w:rsidRPr="00C047E4" w:rsidRDefault="0066513E">
            <w:pPr>
              <w:pStyle w:val="Footer"/>
              <w:jc w:val="right"/>
              <w:rPr>
                <w:b/>
                <w:i/>
              </w:rPr>
            </w:pPr>
            <w:r w:rsidRPr="00C047E4">
              <w:rPr>
                <w:b/>
                <w:i/>
              </w:rPr>
              <w:t xml:space="preserve">Page 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PAGE </w:instrTex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ED78FA">
              <w:rPr>
                <w:b/>
                <w:i/>
                <w:noProof/>
              </w:rPr>
              <w:t>9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end"/>
            </w:r>
            <w:r w:rsidRPr="00C047E4">
              <w:rPr>
                <w:b/>
                <w:i/>
              </w:rPr>
              <w:t xml:space="preserve"> of 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NUMPAGES  </w:instrTex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ED78FA">
              <w:rPr>
                <w:b/>
                <w:i/>
                <w:noProof/>
              </w:rPr>
              <w:t>10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12B05B74" w14:textId="77777777" w:rsidR="0066513E" w:rsidRPr="00C047E4" w:rsidRDefault="0066513E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2F2A" w14:textId="77777777" w:rsidR="00DF477D" w:rsidRDefault="00DF477D" w:rsidP="00F2104A">
      <w:pPr>
        <w:spacing w:after="0" w:line="240" w:lineRule="auto"/>
      </w:pPr>
      <w:r>
        <w:separator/>
      </w:r>
    </w:p>
  </w:footnote>
  <w:footnote w:type="continuationSeparator" w:id="0">
    <w:p w14:paraId="0C76154D" w14:textId="77777777" w:rsidR="00DF477D" w:rsidRDefault="00DF477D" w:rsidP="00F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1A7"/>
    <w:multiLevelType w:val="hybridMultilevel"/>
    <w:tmpl w:val="1E56413C"/>
    <w:lvl w:ilvl="0" w:tplc="F0CEB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A1DF5"/>
    <w:multiLevelType w:val="hybridMultilevel"/>
    <w:tmpl w:val="936C118C"/>
    <w:lvl w:ilvl="0" w:tplc="2072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863CF"/>
    <w:multiLevelType w:val="hybridMultilevel"/>
    <w:tmpl w:val="8924BB78"/>
    <w:lvl w:ilvl="0" w:tplc="0EE0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4ED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AC9"/>
    <w:multiLevelType w:val="hybridMultilevel"/>
    <w:tmpl w:val="D708C546"/>
    <w:lvl w:ilvl="0" w:tplc="A47E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A6301"/>
    <w:multiLevelType w:val="hybridMultilevel"/>
    <w:tmpl w:val="6F3E2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2548"/>
    <w:multiLevelType w:val="hybridMultilevel"/>
    <w:tmpl w:val="D708D6AE"/>
    <w:lvl w:ilvl="0" w:tplc="69541B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C7084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10EA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D6465"/>
    <w:multiLevelType w:val="hybridMultilevel"/>
    <w:tmpl w:val="BDC85650"/>
    <w:lvl w:ilvl="0" w:tplc="CD967A2E">
      <w:start w:val="1"/>
      <w:numFmt w:val="lowerLetter"/>
      <w:lvlText w:val="%1)"/>
      <w:lvlJc w:val="left"/>
      <w:pPr>
        <w:ind w:left="900" w:hanging="360"/>
      </w:pPr>
      <w:rPr>
        <w:rFonts w:ascii="Bookman Old Style" w:eastAsia="Times New Roman" w:hAnsi="Bookman Old Style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5490C76"/>
    <w:multiLevelType w:val="hybridMultilevel"/>
    <w:tmpl w:val="D6E0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62962"/>
    <w:multiLevelType w:val="hybridMultilevel"/>
    <w:tmpl w:val="0CDA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490783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628BE"/>
    <w:multiLevelType w:val="hybridMultilevel"/>
    <w:tmpl w:val="B83A145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EDD1F44"/>
    <w:multiLevelType w:val="hybridMultilevel"/>
    <w:tmpl w:val="4F2E0674"/>
    <w:lvl w:ilvl="0" w:tplc="E82A50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74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DC0B84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C2E58"/>
    <w:multiLevelType w:val="hybridMultilevel"/>
    <w:tmpl w:val="F5F8D55C"/>
    <w:lvl w:ilvl="0" w:tplc="91CA6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77C44"/>
    <w:multiLevelType w:val="hybridMultilevel"/>
    <w:tmpl w:val="0E66DF40"/>
    <w:lvl w:ilvl="0" w:tplc="49581EF8">
      <w:start w:val="1"/>
      <w:numFmt w:val="upperRoman"/>
      <w:lvlText w:val="%1.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5E5D54"/>
    <w:multiLevelType w:val="hybridMultilevel"/>
    <w:tmpl w:val="81B6A9AA"/>
    <w:lvl w:ilvl="0" w:tplc="5B86ADEA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E0674"/>
    <w:multiLevelType w:val="hybridMultilevel"/>
    <w:tmpl w:val="FADEC576"/>
    <w:lvl w:ilvl="0" w:tplc="B63A4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6"/>
  </w:num>
  <w:num w:numId="8">
    <w:abstractNumId w:val="12"/>
  </w:num>
  <w:num w:numId="9">
    <w:abstractNumId w:val="6"/>
  </w:num>
  <w:num w:numId="10">
    <w:abstractNumId w:val="17"/>
  </w:num>
  <w:num w:numId="11">
    <w:abstractNumId w:val="1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9"/>
  </w:num>
  <w:num w:numId="17">
    <w:abstractNumId w:val="13"/>
  </w:num>
  <w:num w:numId="18">
    <w:abstractNumId w:val="14"/>
  </w:num>
  <w:num w:numId="19">
    <w:abstractNumId w:val="20"/>
  </w:num>
  <w:num w:numId="20">
    <w:abstractNumId w:val="18"/>
  </w:num>
  <w:num w:numId="2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an, Ismail">
    <w15:presenceInfo w15:providerId="AD" w15:userId="S::ismail.khan@optum.com::2c2b2194-a7fb-4768-93f1-3a53c06ea2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F0"/>
    <w:rsid w:val="00005C78"/>
    <w:rsid w:val="0002644A"/>
    <w:rsid w:val="000314DF"/>
    <w:rsid w:val="00031ED5"/>
    <w:rsid w:val="00044DA0"/>
    <w:rsid w:val="00047C11"/>
    <w:rsid w:val="00055F3D"/>
    <w:rsid w:val="00056573"/>
    <w:rsid w:val="00080168"/>
    <w:rsid w:val="000926D8"/>
    <w:rsid w:val="000964A7"/>
    <w:rsid w:val="00096AE2"/>
    <w:rsid w:val="00096FED"/>
    <w:rsid w:val="00097D3C"/>
    <w:rsid w:val="000B106E"/>
    <w:rsid w:val="000C41E0"/>
    <w:rsid w:val="000E080A"/>
    <w:rsid w:val="000E7AD0"/>
    <w:rsid w:val="000F076C"/>
    <w:rsid w:val="00101A41"/>
    <w:rsid w:val="00102031"/>
    <w:rsid w:val="00112AED"/>
    <w:rsid w:val="00113ABD"/>
    <w:rsid w:val="001175B3"/>
    <w:rsid w:val="001325D6"/>
    <w:rsid w:val="00140558"/>
    <w:rsid w:val="001458FB"/>
    <w:rsid w:val="00152E5E"/>
    <w:rsid w:val="00156D3A"/>
    <w:rsid w:val="001729FF"/>
    <w:rsid w:val="001840E5"/>
    <w:rsid w:val="00192191"/>
    <w:rsid w:val="001A3A75"/>
    <w:rsid w:val="001B4FEE"/>
    <w:rsid w:val="001C2957"/>
    <w:rsid w:val="001C4D1E"/>
    <w:rsid w:val="001C774C"/>
    <w:rsid w:val="001D4F36"/>
    <w:rsid w:val="001D77EE"/>
    <w:rsid w:val="001E1922"/>
    <w:rsid w:val="001E6C9D"/>
    <w:rsid w:val="001E74B9"/>
    <w:rsid w:val="001F2C79"/>
    <w:rsid w:val="001F370D"/>
    <w:rsid w:val="00206CD3"/>
    <w:rsid w:val="002109F4"/>
    <w:rsid w:val="00214403"/>
    <w:rsid w:val="00221455"/>
    <w:rsid w:val="002248F8"/>
    <w:rsid w:val="002253FD"/>
    <w:rsid w:val="00227DAD"/>
    <w:rsid w:val="00232049"/>
    <w:rsid w:val="00233A8F"/>
    <w:rsid w:val="00233ABC"/>
    <w:rsid w:val="0024049F"/>
    <w:rsid w:val="00240C92"/>
    <w:rsid w:val="00243E79"/>
    <w:rsid w:val="00250528"/>
    <w:rsid w:val="002521D2"/>
    <w:rsid w:val="0025584B"/>
    <w:rsid w:val="00263180"/>
    <w:rsid w:val="00266249"/>
    <w:rsid w:val="00267DDB"/>
    <w:rsid w:val="00270EA8"/>
    <w:rsid w:val="00270F90"/>
    <w:rsid w:val="00271388"/>
    <w:rsid w:val="00277E3D"/>
    <w:rsid w:val="00282D26"/>
    <w:rsid w:val="00283978"/>
    <w:rsid w:val="002919EE"/>
    <w:rsid w:val="002A07ED"/>
    <w:rsid w:val="002A5265"/>
    <w:rsid w:val="002B4EA6"/>
    <w:rsid w:val="002C2414"/>
    <w:rsid w:val="002C491A"/>
    <w:rsid w:val="002D306F"/>
    <w:rsid w:val="002D35F0"/>
    <w:rsid w:val="002D3932"/>
    <w:rsid w:val="002D6C7C"/>
    <w:rsid w:val="002F7D29"/>
    <w:rsid w:val="0030298F"/>
    <w:rsid w:val="003034F6"/>
    <w:rsid w:val="00304048"/>
    <w:rsid w:val="0031110E"/>
    <w:rsid w:val="00314D84"/>
    <w:rsid w:val="00331F3B"/>
    <w:rsid w:val="003341B3"/>
    <w:rsid w:val="00350F60"/>
    <w:rsid w:val="003613F6"/>
    <w:rsid w:val="00365963"/>
    <w:rsid w:val="00367258"/>
    <w:rsid w:val="00381B19"/>
    <w:rsid w:val="00382384"/>
    <w:rsid w:val="00385D61"/>
    <w:rsid w:val="0039383D"/>
    <w:rsid w:val="003945BC"/>
    <w:rsid w:val="003975AC"/>
    <w:rsid w:val="003A2813"/>
    <w:rsid w:val="003A4578"/>
    <w:rsid w:val="003A53A2"/>
    <w:rsid w:val="003C07A0"/>
    <w:rsid w:val="003C0FF5"/>
    <w:rsid w:val="003C1276"/>
    <w:rsid w:val="003C22A7"/>
    <w:rsid w:val="003D441D"/>
    <w:rsid w:val="003D622D"/>
    <w:rsid w:val="003D7FD3"/>
    <w:rsid w:val="003E3D29"/>
    <w:rsid w:val="003E3D88"/>
    <w:rsid w:val="004170A5"/>
    <w:rsid w:val="00417571"/>
    <w:rsid w:val="0043018F"/>
    <w:rsid w:val="00440B8B"/>
    <w:rsid w:val="00442429"/>
    <w:rsid w:val="00443ADF"/>
    <w:rsid w:val="0045012A"/>
    <w:rsid w:val="00454584"/>
    <w:rsid w:val="00456DB7"/>
    <w:rsid w:val="00464D3D"/>
    <w:rsid w:val="004710F8"/>
    <w:rsid w:val="004746AF"/>
    <w:rsid w:val="00477A03"/>
    <w:rsid w:val="00481BC2"/>
    <w:rsid w:val="00483833"/>
    <w:rsid w:val="00485A27"/>
    <w:rsid w:val="00486141"/>
    <w:rsid w:val="004961A7"/>
    <w:rsid w:val="004A0AB4"/>
    <w:rsid w:val="004B5ECA"/>
    <w:rsid w:val="004C1922"/>
    <w:rsid w:val="004C4AD2"/>
    <w:rsid w:val="004C5FB9"/>
    <w:rsid w:val="004D02F6"/>
    <w:rsid w:val="004D1237"/>
    <w:rsid w:val="004D251E"/>
    <w:rsid w:val="004D641E"/>
    <w:rsid w:val="004D7B1B"/>
    <w:rsid w:val="004E3750"/>
    <w:rsid w:val="0051226B"/>
    <w:rsid w:val="005128D4"/>
    <w:rsid w:val="00513BBF"/>
    <w:rsid w:val="00517D34"/>
    <w:rsid w:val="00530A48"/>
    <w:rsid w:val="00532382"/>
    <w:rsid w:val="005370A2"/>
    <w:rsid w:val="005510D0"/>
    <w:rsid w:val="00555877"/>
    <w:rsid w:val="0055663B"/>
    <w:rsid w:val="00557B13"/>
    <w:rsid w:val="0056149B"/>
    <w:rsid w:val="0056295F"/>
    <w:rsid w:val="0056715D"/>
    <w:rsid w:val="00576584"/>
    <w:rsid w:val="005775AD"/>
    <w:rsid w:val="00577CE9"/>
    <w:rsid w:val="0058310A"/>
    <w:rsid w:val="00590A29"/>
    <w:rsid w:val="00592554"/>
    <w:rsid w:val="005B5B66"/>
    <w:rsid w:val="005B671F"/>
    <w:rsid w:val="005C63FF"/>
    <w:rsid w:val="005D13E4"/>
    <w:rsid w:val="005D398B"/>
    <w:rsid w:val="005D609F"/>
    <w:rsid w:val="005E6B43"/>
    <w:rsid w:val="005E6CAF"/>
    <w:rsid w:val="005F0332"/>
    <w:rsid w:val="005F4C23"/>
    <w:rsid w:val="00600018"/>
    <w:rsid w:val="006040F4"/>
    <w:rsid w:val="00604473"/>
    <w:rsid w:val="00605EB8"/>
    <w:rsid w:val="00606B08"/>
    <w:rsid w:val="0060730E"/>
    <w:rsid w:val="0061432F"/>
    <w:rsid w:val="0061570B"/>
    <w:rsid w:val="00615805"/>
    <w:rsid w:val="00620057"/>
    <w:rsid w:val="00622D0B"/>
    <w:rsid w:val="00635410"/>
    <w:rsid w:val="006437C6"/>
    <w:rsid w:val="00651CA3"/>
    <w:rsid w:val="006532A0"/>
    <w:rsid w:val="00655276"/>
    <w:rsid w:val="00662EB5"/>
    <w:rsid w:val="00664886"/>
    <w:rsid w:val="0066513E"/>
    <w:rsid w:val="006665A9"/>
    <w:rsid w:val="00676476"/>
    <w:rsid w:val="0068131D"/>
    <w:rsid w:val="00681D8B"/>
    <w:rsid w:val="00681F34"/>
    <w:rsid w:val="00683036"/>
    <w:rsid w:val="006927B5"/>
    <w:rsid w:val="00693135"/>
    <w:rsid w:val="0069463F"/>
    <w:rsid w:val="006A03AF"/>
    <w:rsid w:val="006A1063"/>
    <w:rsid w:val="006B3129"/>
    <w:rsid w:val="006C0A7C"/>
    <w:rsid w:val="006C195D"/>
    <w:rsid w:val="006C2BD9"/>
    <w:rsid w:val="006D3791"/>
    <w:rsid w:val="006F033E"/>
    <w:rsid w:val="006F4067"/>
    <w:rsid w:val="00704878"/>
    <w:rsid w:val="00711E32"/>
    <w:rsid w:val="00715B11"/>
    <w:rsid w:val="00717E4F"/>
    <w:rsid w:val="00721E24"/>
    <w:rsid w:val="007244A2"/>
    <w:rsid w:val="00726495"/>
    <w:rsid w:val="00733917"/>
    <w:rsid w:val="00753DFD"/>
    <w:rsid w:val="0075787F"/>
    <w:rsid w:val="00760E9D"/>
    <w:rsid w:val="007749F2"/>
    <w:rsid w:val="00780AB8"/>
    <w:rsid w:val="00780FCA"/>
    <w:rsid w:val="0078217D"/>
    <w:rsid w:val="007934FE"/>
    <w:rsid w:val="00795231"/>
    <w:rsid w:val="007B780F"/>
    <w:rsid w:val="007C75FA"/>
    <w:rsid w:val="007D26EF"/>
    <w:rsid w:val="007D48C8"/>
    <w:rsid w:val="007E1938"/>
    <w:rsid w:val="007E5EA6"/>
    <w:rsid w:val="007F4728"/>
    <w:rsid w:val="00806C44"/>
    <w:rsid w:val="00821031"/>
    <w:rsid w:val="00824817"/>
    <w:rsid w:val="00827A86"/>
    <w:rsid w:val="00835927"/>
    <w:rsid w:val="0084313C"/>
    <w:rsid w:val="00844934"/>
    <w:rsid w:val="00846838"/>
    <w:rsid w:val="0084792B"/>
    <w:rsid w:val="00847FDA"/>
    <w:rsid w:val="00850BEE"/>
    <w:rsid w:val="00852B82"/>
    <w:rsid w:val="008601F6"/>
    <w:rsid w:val="00861000"/>
    <w:rsid w:val="00861839"/>
    <w:rsid w:val="00864211"/>
    <w:rsid w:val="00866F38"/>
    <w:rsid w:val="008721BD"/>
    <w:rsid w:val="008742F1"/>
    <w:rsid w:val="00876AC0"/>
    <w:rsid w:val="00882978"/>
    <w:rsid w:val="008A13F5"/>
    <w:rsid w:val="008A7922"/>
    <w:rsid w:val="008D18D1"/>
    <w:rsid w:val="008D2811"/>
    <w:rsid w:val="008E01BD"/>
    <w:rsid w:val="008E5A97"/>
    <w:rsid w:val="008F5627"/>
    <w:rsid w:val="008F7B11"/>
    <w:rsid w:val="009037D6"/>
    <w:rsid w:val="0090536E"/>
    <w:rsid w:val="0091684D"/>
    <w:rsid w:val="00920C61"/>
    <w:rsid w:val="00920E26"/>
    <w:rsid w:val="00922573"/>
    <w:rsid w:val="00922724"/>
    <w:rsid w:val="00922E9C"/>
    <w:rsid w:val="0092547B"/>
    <w:rsid w:val="00931C10"/>
    <w:rsid w:val="009333C1"/>
    <w:rsid w:val="00935730"/>
    <w:rsid w:val="0095020F"/>
    <w:rsid w:val="0095102E"/>
    <w:rsid w:val="00964070"/>
    <w:rsid w:val="0096684A"/>
    <w:rsid w:val="00970CC5"/>
    <w:rsid w:val="0097327B"/>
    <w:rsid w:val="009734E8"/>
    <w:rsid w:val="009778F9"/>
    <w:rsid w:val="00977C78"/>
    <w:rsid w:val="00983413"/>
    <w:rsid w:val="00986321"/>
    <w:rsid w:val="00992CB7"/>
    <w:rsid w:val="009952E3"/>
    <w:rsid w:val="009A3150"/>
    <w:rsid w:val="009A5E95"/>
    <w:rsid w:val="009B7909"/>
    <w:rsid w:val="009C7108"/>
    <w:rsid w:val="009D5795"/>
    <w:rsid w:val="009E4CDB"/>
    <w:rsid w:val="00A07D04"/>
    <w:rsid w:val="00A16DA0"/>
    <w:rsid w:val="00A379FE"/>
    <w:rsid w:val="00A43199"/>
    <w:rsid w:val="00A4638C"/>
    <w:rsid w:val="00A72756"/>
    <w:rsid w:val="00A748C9"/>
    <w:rsid w:val="00A7533A"/>
    <w:rsid w:val="00A755DC"/>
    <w:rsid w:val="00A847FC"/>
    <w:rsid w:val="00A87B39"/>
    <w:rsid w:val="00AA02F4"/>
    <w:rsid w:val="00AA4131"/>
    <w:rsid w:val="00AC50AA"/>
    <w:rsid w:val="00AC7595"/>
    <w:rsid w:val="00AD22B9"/>
    <w:rsid w:val="00AE4167"/>
    <w:rsid w:val="00AE5EFA"/>
    <w:rsid w:val="00AF66D3"/>
    <w:rsid w:val="00AF6BB9"/>
    <w:rsid w:val="00B12198"/>
    <w:rsid w:val="00B16219"/>
    <w:rsid w:val="00B1632C"/>
    <w:rsid w:val="00B21772"/>
    <w:rsid w:val="00B350BF"/>
    <w:rsid w:val="00B376C3"/>
    <w:rsid w:val="00B43A0F"/>
    <w:rsid w:val="00B44A1A"/>
    <w:rsid w:val="00B4748A"/>
    <w:rsid w:val="00B50AEE"/>
    <w:rsid w:val="00B618EC"/>
    <w:rsid w:val="00B71FB9"/>
    <w:rsid w:val="00B80B29"/>
    <w:rsid w:val="00B82E6A"/>
    <w:rsid w:val="00B833FD"/>
    <w:rsid w:val="00B8363E"/>
    <w:rsid w:val="00BB008D"/>
    <w:rsid w:val="00BB064A"/>
    <w:rsid w:val="00BB0BDF"/>
    <w:rsid w:val="00BB392B"/>
    <w:rsid w:val="00BE37AC"/>
    <w:rsid w:val="00BF00A8"/>
    <w:rsid w:val="00BF1707"/>
    <w:rsid w:val="00BF2AC8"/>
    <w:rsid w:val="00BF4870"/>
    <w:rsid w:val="00C047E4"/>
    <w:rsid w:val="00C12361"/>
    <w:rsid w:val="00C12C1D"/>
    <w:rsid w:val="00C140AE"/>
    <w:rsid w:val="00C167A0"/>
    <w:rsid w:val="00C24D44"/>
    <w:rsid w:val="00C27333"/>
    <w:rsid w:val="00C32B81"/>
    <w:rsid w:val="00C35365"/>
    <w:rsid w:val="00C56A7E"/>
    <w:rsid w:val="00C5786F"/>
    <w:rsid w:val="00C62D18"/>
    <w:rsid w:val="00C64AA1"/>
    <w:rsid w:val="00C65D42"/>
    <w:rsid w:val="00C67336"/>
    <w:rsid w:val="00C71259"/>
    <w:rsid w:val="00C7737F"/>
    <w:rsid w:val="00C84D76"/>
    <w:rsid w:val="00C91308"/>
    <w:rsid w:val="00CA0EF1"/>
    <w:rsid w:val="00CB4289"/>
    <w:rsid w:val="00CB5398"/>
    <w:rsid w:val="00CB5FDE"/>
    <w:rsid w:val="00CB7202"/>
    <w:rsid w:val="00CB7DBB"/>
    <w:rsid w:val="00CD375F"/>
    <w:rsid w:val="00CD5B3C"/>
    <w:rsid w:val="00CD5DE4"/>
    <w:rsid w:val="00CE235D"/>
    <w:rsid w:val="00CE4466"/>
    <w:rsid w:val="00CE79E5"/>
    <w:rsid w:val="00CF1897"/>
    <w:rsid w:val="00CF60CF"/>
    <w:rsid w:val="00D00164"/>
    <w:rsid w:val="00D043F1"/>
    <w:rsid w:val="00D13FCE"/>
    <w:rsid w:val="00D14F7F"/>
    <w:rsid w:val="00D22C4D"/>
    <w:rsid w:val="00D3492C"/>
    <w:rsid w:val="00D4324F"/>
    <w:rsid w:val="00D44B6C"/>
    <w:rsid w:val="00D4546E"/>
    <w:rsid w:val="00D544FE"/>
    <w:rsid w:val="00D5518C"/>
    <w:rsid w:val="00D617CB"/>
    <w:rsid w:val="00D7294E"/>
    <w:rsid w:val="00D73167"/>
    <w:rsid w:val="00D804D1"/>
    <w:rsid w:val="00D840A7"/>
    <w:rsid w:val="00D87D6A"/>
    <w:rsid w:val="00D93047"/>
    <w:rsid w:val="00D94550"/>
    <w:rsid w:val="00DA0941"/>
    <w:rsid w:val="00DA62E8"/>
    <w:rsid w:val="00DB04FE"/>
    <w:rsid w:val="00DB0558"/>
    <w:rsid w:val="00DB4839"/>
    <w:rsid w:val="00DB5F60"/>
    <w:rsid w:val="00DB6FC0"/>
    <w:rsid w:val="00DC3902"/>
    <w:rsid w:val="00DC629B"/>
    <w:rsid w:val="00DD05CF"/>
    <w:rsid w:val="00DE6377"/>
    <w:rsid w:val="00DE6977"/>
    <w:rsid w:val="00DF477D"/>
    <w:rsid w:val="00DF65CE"/>
    <w:rsid w:val="00E0691D"/>
    <w:rsid w:val="00E13EE2"/>
    <w:rsid w:val="00E1534C"/>
    <w:rsid w:val="00E20E1E"/>
    <w:rsid w:val="00E24995"/>
    <w:rsid w:val="00E41110"/>
    <w:rsid w:val="00E4660C"/>
    <w:rsid w:val="00E55E6A"/>
    <w:rsid w:val="00E819E7"/>
    <w:rsid w:val="00E83DF9"/>
    <w:rsid w:val="00E8568D"/>
    <w:rsid w:val="00E96004"/>
    <w:rsid w:val="00E976A4"/>
    <w:rsid w:val="00E97A4E"/>
    <w:rsid w:val="00EA26F3"/>
    <w:rsid w:val="00EB0D03"/>
    <w:rsid w:val="00EB5184"/>
    <w:rsid w:val="00EB54B7"/>
    <w:rsid w:val="00EB5E23"/>
    <w:rsid w:val="00EC4F03"/>
    <w:rsid w:val="00EC59CE"/>
    <w:rsid w:val="00ED5E7B"/>
    <w:rsid w:val="00ED78FA"/>
    <w:rsid w:val="00ED7A69"/>
    <w:rsid w:val="00EE24D2"/>
    <w:rsid w:val="00EE3BAA"/>
    <w:rsid w:val="00EE4BF4"/>
    <w:rsid w:val="00EE53CC"/>
    <w:rsid w:val="00EE6B0F"/>
    <w:rsid w:val="00EF0E32"/>
    <w:rsid w:val="00F07DE1"/>
    <w:rsid w:val="00F104CD"/>
    <w:rsid w:val="00F17BDD"/>
    <w:rsid w:val="00F2104A"/>
    <w:rsid w:val="00F34979"/>
    <w:rsid w:val="00F356C2"/>
    <w:rsid w:val="00F37C50"/>
    <w:rsid w:val="00F5034F"/>
    <w:rsid w:val="00F509CF"/>
    <w:rsid w:val="00F521BA"/>
    <w:rsid w:val="00F733F2"/>
    <w:rsid w:val="00F91AAC"/>
    <w:rsid w:val="00F9342B"/>
    <w:rsid w:val="00F946C0"/>
    <w:rsid w:val="00FA2F20"/>
    <w:rsid w:val="00FA2FDA"/>
    <w:rsid w:val="00FB639A"/>
    <w:rsid w:val="00FC0835"/>
    <w:rsid w:val="00FE12DE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FC9F"/>
  <w15:docId w15:val="{58A8FF2F-CC98-5441-86B7-CE8304C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4550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94550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A"/>
  </w:style>
  <w:style w:type="paragraph" w:styleId="Footer">
    <w:name w:val="footer"/>
    <w:basedOn w:val="Normal"/>
    <w:link w:val="Foot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A"/>
  </w:style>
  <w:style w:type="paragraph" w:styleId="BalloonText">
    <w:name w:val="Balloon Text"/>
    <w:basedOn w:val="Normal"/>
    <w:link w:val="BalloonTextChar"/>
    <w:uiPriority w:val="99"/>
    <w:semiHidden/>
    <w:unhideWhenUsed/>
    <w:rsid w:val="00F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9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8449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49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4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microsoft.com/office/2011/relationships/people" Target="people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24DD-AFA8-4E23-AD6D-871E74F253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Absolute law</dc:creator>
  <cp:lastModifiedBy>Ismail Khan</cp:lastModifiedBy>
  <cp:revision>2</cp:revision>
  <cp:lastPrinted>2018-01-18T21:24:00Z</cp:lastPrinted>
  <dcterms:created xsi:type="dcterms:W3CDTF">2022-04-03T01:34:00Z</dcterms:created>
  <dcterms:modified xsi:type="dcterms:W3CDTF">2022-04-03T01:34:00Z</dcterms:modified>
</cp:coreProperties>
</file>