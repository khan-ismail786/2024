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E028" w14:textId="77777777" w:rsidR="002D35F0" w:rsidRPr="0056149B" w:rsidRDefault="002D35F0" w:rsidP="006A1063">
      <w:pPr>
        <w:spacing w:after="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ABSOLUTE </w:t>
      </w:r>
      <w:r w:rsidR="0002644A"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 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SALE </w:t>
      </w:r>
      <w:r w:rsidR="0002644A"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 xml:space="preserve">  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DEED</w:t>
      </w:r>
    </w:p>
    <w:p w14:paraId="26744C3A" w14:textId="77777777" w:rsidR="003A2813" w:rsidRPr="0056149B" w:rsidRDefault="003A2813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569D23E9" w14:textId="654C25B8" w:rsidR="00861839" w:rsidRPr="0056149B" w:rsidRDefault="00861839" w:rsidP="00DB0558">
      <w:pPr>
        <w:spacing w:after="0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EE4BF4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THIS ABSOLUTE SALE DEED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MADE AND EXECUTED ON THIS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,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THE 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FIFTH</w:t>
      </w:r>
      <w:r w:rsidR="00CB5FDE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2F7D29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DAY</w:t>
      </w:r>
      <w:r w:rsidR="0043018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OF 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APRIL</w:t>
      </w:r>
      <w:r w:rsidR="00F733F2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</w:t>
      </w:r>
      <w:r w:rsidR="0043018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TWO THOUSAND </w:t>
      </w:r>
      <w:r w:rsidR="0097327B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AND </w:t>
      </w:r>
      <w:del w:id="0" w:author="Khan, Ismail" w:date="2022-04-03T06:55:00Z">
        <w:r w:rsidR="005B671F" w:rsidRPr="0056149B" w:rsidDel="003D622D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>TWENTY TWO</w:delText>
        </w:r>
      </w:del>
      <w:ins w:id="1" w:author="Khan, Ismail" w:date="2022-04-03T06:55:00Z">
        <w:r w:rsidR="003D622D"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TWENTY-TWO</w:t>
        </w:r>
      </w:ins>
      <w:r w:rsidR="00760E9D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(</w:t>
      </w:r>
      <w:r w:rsidR="005B671F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05</w:t>
      </w:r>
      <w:r w:rsidR="00B12198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</w:t>
      </w:r>
      <w:r w:rsidR="005B671F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04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/20</w:t>
      </w:r>
      <w:r w:rsidR="005B671F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22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)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AT BANGALORE</w:t>
      </w:r>
    </w:p>
    <w:p w14:paraId="65778F7D" w14:textId="77777777" w:rsidR="00CA0EF1" w:rsidRPr="0056149B" w:rsidRDefault="00CA0EF1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14:paraId="36C89331" w14:textId="77777777" w:rsidR="00F733F2" w:rsidRPr="0056149B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BETWEEN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  <w:u w:val="single"/>
        </w:rPr>
        <w:t xml:space="preserve">: </w:t>
      </w:r>
    </w:p>
    <w:p w14:paraId="47C37E0A" w14:textId="77777777" w:rsidR="005B671F" w:rsidRPr="0056149B" w:rsidRDefault="005B671F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  <w:u w:val="single"/>
        </w:rPr>
      </w:pPr>
    </w:p>
    <w:p w14:paraId="31C72B29" w14:textId="477D7850" w:rsidR="005B671F" w:rsidRPr="0056149B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Mr. AFZAL BASHA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br/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5</w:t>
      </w:r>
      <w:ins w:id="2" w:author="Khan, Ismail" w:date="2022-04-02T23:47:00Z">
        <w:r w:rsidR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6</w:t>
        </w:r>
      </w:ins>
      <w:del w:id="3" w:author="Khan, Ismail" w:date="2022-04-02T23:47:00Z">
        <w:r w:rsidRPr="0056149B" w:rsidDel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>5</w:delText>
        </w:r>
      </w:del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  <w:ins w:id="4" w:author="Khan, Ismail" w:date="2022-04-03T06:14:00Z">
        <w:r w:rsid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S/o. </w:t>
      </w:r>
      <w:ins w:id="5" w:author="Khan, Ismail" w:date="2022-04-03T06:15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Mr</w:t>
        </w:r>
      </w:ins>
      <w:ins w:id="6" w:author="Khan, Ismail" w:date="2022-04-03T06:13:00Z">
        <w:r w:rsid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. </w:t>
        </w:r>
      </w:ins>
      <w:del w:id="7" w:author="Khan, Ismail" w:date="2022-04-03T06:13:00Z">
        <w:r w:rsidRPr="0056149B" w:rsidDel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 xml:space="preserve">Late </w:delText>
        </w:r>
      </w:del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Adam Basha</w:t>
      </w:r>
      <w:ins w:id="8" w:author="Khan, Ismail" w:date="2022-04-03T06:14:00Z">
        <w:r w:rsid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AMJPB1426C</w:t>
      </w:r>
    </w:p>
    <w:p w14:paraId="40CFA274" w14:textId="2B6963E4" w:rsidR="005B671F" w:rsidRDefault="005B671F" w:rsidP="005B671F">
      <w:pPr>
        <w:pStyle w:val="ListParagraph"/>
        <w:ind w:firstLine="360"/>
        <w:rPr>
          <w:ins w:id="9" w:author="Khan, Ismail" w:date="2022-04-02T23:54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Aadhar No: 5157 3943 6179 </w:t>
      </w:r>
    </w:p>
    <w:p w14:paraId="0529F11B" w14:textId="35221612" w:rsidR="00417571" w:rsidRPr="0056149B" w:rsidDel="00D3492C" w:rsidRDefault="00417571" w:rsidP="005B671F">
      <w:pPr>
        <w:pStyle w:val="ListParagraph"/>
        <w:ind w:firstLine="360"/>
        <w:rPr>
          <w:del w:id="10" w:author="Khan, Ismail" w:date="2022-04-03T06:08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78981ED1" w14:textId="77777777" w:rsidR="005B671F" w:rsidRPr="0056149B" w:rsidRDefault="005B671F" w:rsidP="005B671F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7EE34097" w14:textId="77777777" w:rsidR="005B671F" w:rsidRPr="0056149B" w:rsidRDefault="005B671F" w:rsidP="005B671F">
      <w:pPr>
        <w:pStyle w:val="ListParagraph"/>
        <w:numPr>
          <w:ilvl w:val="0"/>
          <w:numId w:val="18"/>
        </w:numPr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HUMERA BANU</w:t>
      </w:r>
    </w:p>
    <w:p w14:paraId="6F31ED0B" w14:textId="62F3C199" w:rsidR="005B671F" w:rsidRPr="0056149B" w:rsidRDefault="005B671F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Aged </w:t>
      </w:r>
      <w:del w:id="11" w:author="Khan, Ismail" w:date="2022-04-02T23:46:00Z">
        <w:r w:rsidRPr="0056149B" w:rsidDel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 xml:space="preserve">45 </w:delText>
        </w:r>
      </w:del>
      <w:ins w:id="12" w:author="Khan, Ismail" w:date="2022-04-02T23:46:00Z">
        <w:r w:rsidR="00983413"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4</w:t>
        </w:r>
        <w:r w:rsidR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6</w:t>
        </w:r>
        <w:r w:rsidR="00983413"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Years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ins w:id="13" w:author="Khan, Ismail" w:date="2022-04-03T06:15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Mr</w:t>
        </w:r>
        <w:r w:rsid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. 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Afzal Basha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>PAN No: ABQPH6006G</w:t>
      </w:r>
    </w:p>
    <w:p w14:paraId="695FB980" w14:textId="226750AB" w:rsidR="005B671F" w:rsidRDefault="005B671F" w:rsidP="005B671F">
      <w:pPr>
        <w:pStyle w:val="ListParagraph"/>
        <w:ind w:firstLine="360"/>
        <w:rPr>
          <w:ins w:id="14" w:author="Khan, Ismail" w:date="2022-04-03T06:10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5612 3016 3748</w:t>
      </w:r>
    </w:p>
    <w:p w14:paraId="708E77FA" w14:textId="249D9314" w:rsidR="00EE4BF4" w:rsidRDefault="00EE4BF4" w:rsidP="005B671F">
      <w:pPr>
        <w:pStyle w:val="ListParagraph"/>
        <w:ind w:firstLine="360"/>
        <w:rPr>
          <w:ins w:id="15" w:author="Khan, Ismail" w:date="2022-04-03T06:10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4C20376A" w14:textId="3C56F535" w:rsidR="00EE4BF4" w:rsidRPr="0056149B" w:rsidRDefault="00EE4BF4" w:rsidP="00EE4BF4">
      <w:pPr>
        <w:pStyle w:val="ListParagraph"/>
        <w:ind w:right="3215" w:hanging="11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16" w:author="Khan, Ismail" w:date="2022-04-03T06:12:00Z">
          <w:pPr>
            <w:pStyle w:val="ListParagraph"/>
            <w:ind w:firstLine="360"/>
          </w:pPr>
        </w:pPrChange>
      </w:pPr>
      <w:ins w:id="17" w:author="Khan, Ismail" w:date="2022-04-03T06:10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Residing at #5, 1</w:t>
        </w:r>
        <w:r w:rsidRP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  <w:vertAlign w:val="superscript"/>
            <w:rPrChange w:id="18" w:author="Khan, Ismail" w:date="2022-04-03T06:10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t>st</w:t>
        </w:r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Floor, 2</w:t>
        </w:r>
        <w:r w:rsidRPr="00EE4BF4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  <w:vertAlign w:val="superscript"/>
            <w:rPrChange w:id="19" w:author="Khan, Ismail" w:date="2022-04-03T06:10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t>nd</w:t>
        </w:r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</w:t>
        </w:r>
      </w:ins>
      <w:ins w:id="20" w:author="Khan, Ismail" w:date="2022-04-03T06:11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“A” Street, Old </w:t>
        </w:r>
        <w:proofErr w:type="spellStart"/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Cemetry</w:t>
        </w:r>
        <w:proofErr w:type="spellEnd"/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Road Cross, Tasker Town, Shivajinagar, Bangalore-560</w:t>
        </w:r>
      </w:ins>
      <w:ins w:id="21" w:author="Khan, Ismail" w:date="2022-04-03T06:16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</w:t>
        </w:r>
      </w:ins>
      <w:ins w:id="22" w:author="Khan, Ismail" w:date="2022-04-03T06:11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051</w:t>
        </w:r>
      </w:ins>
    </w:p>
    <w:p w14:paraId="185C631B" w14:textId="77777777" w:rsidR="00F733F2" w:rsidRPr="0056149B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B52C319" w14:textId="6F09B7EF" w:rsidR="0051226B" w:rsidRDefault="00F733F2" w:rsidP="00DB0558">
      <w:pPr>
        <w:pStyle w:val="ListParagraph"/>
        <w:spacing w:after="0"/>
        <w:jc w:val="both"/>
        <w:rPr>
          <w:ins w:id="23" w:author="Khan, Ismail" w:date="2022-04-03T06:17:00Z"/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Hereinafter called as the “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FIRST PARTY /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” by means of possession holder</w:t>
      </w:r>
      <w:r w:rsidR="00EB0D03" w:rsidRPr="0056149B">
        <w:rPr>
          <w:rFonts w:ascii="Bookman Old Style" w:hAnsi="Bookman Old Style"/>
          <w:color w:val="000000" w:themeColor="text1"/>
          <w:sz w:val="25"/>
          <w:szCs w:val="25"/>
        </w:rPr>
        <w:t>s</w:t>
      </w:r>
      <w:r w:rsidR="00B350B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title holders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the property which term shall where the context may be shall mean and include their legal heirs</w:t>
      </w:r>
      <w:ins w:id="24" w:author="Khan, Ismail" w:date="2022-04-02T23:50:00Z">
        <w:r w:rsidR="00983413">
          <w:rPr>
            <w:rFonts w:ascii="Bookman Old Style" w:hAnsi="Bookman Old Style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executors, successors-in-interest, legal representatives, administrators and assigns of the ONE PART</w:t>
      </w:r>
      <w:del w:id="25" w:author="Khan, Ismail" w:date="2022-04-03T06:17:00Z">
        <w:r w:rsidRPr="0056149B" w:rsidDel="000C41E0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in favor of:</w:delText>
        </w:r>
      </w:del>
    </w:p>
    <w:p w14:paraId="62E2492D" w14:textId="1E1E3F35" w:rsidR="000C41E0" w:rsidRDefault="000C41E0" w:rsidP="00DB0558">
      <w:pPr>
        <w:pStyle w:val="ListParagraph"/>
        <w:spacing w:after="0"/>
        <w:jc w:val="both"/>
        <w:rPr>
          <w:ins w:id="26" w:author="Khan, Ismail" w:date="2022-04-03T06:17:00Z"/>
          <w:rFonts w:ascii="Bookman Old Style" w:hAnsi="Bookman Old Style"/>
          <w:color w:val="000000" w:themeColor="text1"/>
          <w:sz w:val="25"/>
          <w:szCs w:val="25"/>
        </w:rPr>
      </w:pPr>
    </w:p>
    <w:p w14:paraId="096B9166" w14:textId="53E6648F" w:rsidR="000C41E0" w:rsidRPr="0056149B" w:rsidRDefault="000C41E0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ins w:id="27" w:author="Khan, Ismail" w:date="2022-04-03T06:17:00Z">
        <w:r>
          <w:rPr>
            <w:rFonts w:ascii="Bookman Old Style" w:hAnsi="Bookman Old Style"/>
            <w:color w:val="000000" w:themeColor="text1"/>
            <w:sz w:val="25"/>
            <w:szCs w:val="25"/>
          </w:rPr>
          <w:t>AND</w:t>
        </w:r>
      </w:ins>
    </w:p>
    <w:p w14:paraId="21136A14" w14:textId="77777777" w:rsidR="00F733F2" w:rsidRPr="0056149B" w:rsidDel="00417571" w:rsidRDefault="00F733F2" w:rsidP="00DB0558">
      <w:pPr>
        <w:pStyle w:val="ListParagraph"/>
        <w:spacing w:after="0"/>
        <w:rPr>
          <w:del w:id="28" w:author="Khan, Ismail" w:date="2022-04-02T23:52:00Z"/>
          <w:rFonts w:ascii="Bookman Old Style" w:hAnsi="Bookman Old Style"/>
          <w:color w:val="000000" w:themeColor="text1"/>
          <w:sz w:val="25"/>
          <w:szCs w:val="25"/>
        </w:rPr>
      </w:pPr>
    </w:p>
    <w:p w14:paraId="00D94C7F" w14:textId="7A76623F" w:rsidR="005B671F" w:rsidRPr="00417571" w:rsidDel="00417571" w:rsidRDefault="005B671F" w:rsidP="00417571">
      <w:pPr>
        <w:rPr>
          <w:del w:id="29" w:author="Khan, Ismail" w:date="2022-04-02T23:52:00Z"/>
          <w:rFonts w:ascii="Bookman Old Style" w:hAnsi="Bookman Old Style"/>
          <w:b/>
          <w:color w:val="000000" w:themeColor="text1"/>
          <w:sz w:val="25"/>
          <w:szCs w:val="25"/>
          <w:u w:val="single"/>
          <w:rPrChange w:id="30" w:author="Khan, Ismail" w:date="2022-04-02T23:52:00Z">
            <w:rPr>
              <w:del w:id="31" w:author="Khan, Ismail" w:date="2022-04-02T23:52:00Z"/>
            </w:rPr>
          </w:rPrChange>
        </w:rPr>
        <w:pPrChange w:id="32" w:author="Khan, Ismail" w:date="2022-04-02T23:52:00Z">
          <w:pPr>
            <w:pStyle w:val="ListParagraph"/>
            <w:spacing w:after="0"/>
          </w:pPr>
        </w:pPrChange>
      </w:pPr>
      <w:del w:id="33" w:author="Khan, Ismail" w:date="2022-04-02T23:52:00Z">
        <w:r w:rsidRPr="00417571" w:rsidDel="00417571">
          <w:rPr>
            <w:rFonts w:ascii="Bookman Old Style" w:hAnsi="Bookman Old Style"/>
            <w:b/>
            <w:color w:val="000000" w:themeColor="text1"/>
            <w:sz w:val="25"/>
            <w:szCs w:val="25"/>
            <w:u w:val="single"/>
            <w:rPrChange w:id="34" w:author="Khan, Ismail" w:date="2022-04-02T23:52:00Z">
              <w:rPr/>
            </w:rPrChange>
          </w:rPr>
          <w:delText>AND</w:delText>
        </w:r>
      </w:del>
    </w:p>
    <w:p w14:paraId="2B5865B3" w14:textId="77777777" w:rsidR="005B671F" w:rsidRPr="0056149B" w:rsidRDefault="005B671F" w:rsidP="00417571">
      <w:pPr>
        <w:pPrChange w:id="35" w:author="Khan, Ismail" w:date="2022-04-02T23:52:00Z">
          <w:pPr>
            <w:pStyle w:val="ListParagraph"/>
            <w:spacing w:after="0"/>
          </w:pPr>
        </w:pPrChange>
      </w:pPr>
    </w:p>
    <w:p w14:paraId="79425B64" w14:textId="77777777" w:rsidR="005B671F" w:rsidRPr="0056149B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lastRenderedPageBreak/>
        <w:t>Mr. ISMAIL KHAN</w:t>
      </w:r>
    </w:p>
    <w:p w14:paraId="01B90F18" w14:textId="3934495D" w:rsidR="005B671F" w:rsidRPr="0056149B" w:rsidRDefault="005B671F" w:rsidP="004D7B1B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36" w:author="Khan, Ismail" w:date="2022-04-03T06:21:00Z">
          <w:pPr>
            <w:pStyle w:val="ListParagraph"/>
            <w:jc w:val="both"/>
          </w:pPr>
        </w:pPrChange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about 3</w:t>
      </w:r>
      <w:ins w:id="37" w:author="Khan, Ismail" w:date="2022-04-02T23:47:00Z">
        <w:r w:rsidR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5</w:t>
        </w:r>
      </w:ins>
      <w:del w:id="38" w:author="Khan, Ismail" w:date="2022-04-02T23:47:00Z">
        <w:r w:rsidRPr="0056149B" w:rsidDel="0098341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delText>6</w:delText>
        </w:r>
      </w:del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years</w:t>
      </w:r>
    </w:p>
    <w:p w14:paraId="3384BC0C" w14:textId="41D03AC3" w:rsidR="005B671F" w:rsidRDefault="005B671F" w:rsidP="004D7B1B">
      <w:pPr>
        <w:pStyle w:val="ListParagraph"/>
        <w:ind w:left="1134"/>
        <w:jc w:val="both"/>
        <w:rPr>
          <w:ins w:id="39" w:author="Khan, Ismail" w:date="2022-04-03T06:18:00Z"/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40" w:author="Khan, Ismail" w:date="2022-04-03T06:21:00Z">
          <w:pPr>
            <w:pStyle w:val="ListParagraph"/>
            <w:jc w:val="both"/>
          </w:pPr>
        </w:pPrChange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S/o </w:t>
      </w:r>
      <w:ins w:id="41" w:author="Khan, Ismail" w:date="2022-04-03T06:18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Mr. 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</w:t>
      </w:r>
      <w:r w:rsidR="004D251E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.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K </w:t>
      </w:r>
      <w:proofErr w:type="spellStart"/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Iftakar</w:t>
      </w:r>
      <w:proofErr w:type="spellEnd"/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Ahmed Khan</w:t>
      </w:r>
    </w:p>
    <w:p w14:paraId="6C6B2CC5" w14:textId="233F684C" w:rsidR="000C41E0" w:rsidRPr="0056149B" w:rsidRDefault="000C41E0" w:rsidP="004D7B1B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42" w:author="Khan, Ismail" w:date="2022-04-03T06:21:00Z">
          <w:pPr>
            <w:pStyle w:val="ListParagraph"/>
            <w:jc w:val="both"/>
          </w:pPr>
        </w:pPrChange>
      </w:pPr>
      <w:ins w:id="43" w:author="Khan, Ismail" w:date="2022-04-03T06:18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PAN No: ABEPI4531R</w:t>
        </w:r>
      </w:ins>
    </w:p>
    <w:p w14:paraId="062EF846" w14:textId="77777777" w:rsidR="005B671F" w:rsidRPr="0056149B" w:rsidRDefault="005B671F" w:rsidP="004D7B1B">
      <w:pPr>
        <w:pStyle w:val="ListParagraph"/>
        <w:ind w:left="1134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44" w:author="Khan, Ismail" w:date="2022-04-03T06:21:00Z">
          <w:pPr>
            <w:pStyle w:val="ListParagraph"/>
            <w:jc w:val="both"/>
          </w:pPr>
        </w:pPrChange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Aadhar No: 4564 6647 6802</w:t>
      </w:r>
    </w:p>
    <w:p w14:paraId="52F74CBA" w14:textId="77777777" w:rsidR="005B671F" w:rsidRPr="0056149B" w:rsidRDefault="005B671F" w:rsidP="005B671F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7447575B" w14:textId="77777777" w:rsidR="005B671F" w:rsidRPr="0056149B" w:rsidRDefault="005B671F" w:rsidP="005B671F">
      <w:pPr>
        <w:pStyle w:val="ListParagraph"/>
        <w:numPr>
          <w:ilvl w:val="0"/>
          <w:numId w:val="19"/>
        </w:numPr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Mrs. FARHEEN SULTANA</w:t>
      </w:r>
    </w:p>
    <w:p w14:paraId="6FEF2B74" w14:textId="354FEDA5" w:rsidR="005B671F" w:rsidRDefault="005B671F" w:rsidP="005B671F">
      <w:pPr>
        <w:pStyle w:val="ListParagraph"/>
        <w:ind w:left="1080"/>
        <w:rPr>
          <w:ins w:id="45" w:author="Khan, Ismail" w:date="2022-04-03T06:56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Aged 30 Years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br/>
        <w:t xml:space="preserve">W/o. </w:t>
      </w:r>
      <w:ins w:id="46" w:author="Khan, Ismail" w:date="2022-04-03T06:19:00Z">
        <w:r w:rsid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Mr. </w:t>
        </w:r>
      </w:ins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</w:p>
    <w:p w14:paraId="565C98B3" w14:textId="78B68989" w:rsidR="003D622D" w:rsidRPr="0056149B" w:rsidRDefault="003D622D" w:rsidP="005B671F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ins w:id="47" w:author="Khan, Ismail" w:date="2022-04-03T06:56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PAN No: </w:t>
        </w:r>
      </w:ins>
      <w:ins w:id="48" w:author="Khan, Ismail" w:date="2022-04-03T06:57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EJZPS7370M</w:t>
        </w:r>
      </w:ins>
    </w:p>
    <w:p w14:paraId="4562E279" w14:textId="28EBFDF1" w:rsidR="005B671F" w:rsidRDefault="005B671F" w:rsidP="005B671F">
      <w:pPr>
        <w:pStyle w:val="ListParagraph"/>
        <w:jc w:val="both"/>
        <w:rPr>
          <w:ins w:id="49" w:author="Khan, Ismail" w:date="2022-04-03T06:19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 xml:space="preserve">    Aadhar No: 2567 7686 2727</w:t>
      </w:r>
    </w:p>
    <w:p w14:paraId="0079DD79" w14:textId="5E32130B" w:rsidR="000C41E0" w:rsidRDefault="000C41E0" w:rsidP="005B671F">
      <w:pPr>
        <w:pStyle w:val="ListParagraph"/>
        <w:jc w:val="both"/>
        <w:rPr>
          <w:ins w:id="50" w:author="Khan, Ismail" w:date="2022-04-03T06:19:00Z"/>
          <w:rFonts w:ascii="Bookman Old Style" w:eastAsia="Times New Roman" w:hAnsi="Bookman Old Style" w:cs="Times New Roman"/>
          <w:color w:val="000000" w:themeColor="text1"/>
          <w:sz w:val="25"/>
          <w:szCs w:val="25"/>
        </w:rPr>
      </w:pPr>
    </w:p>
    <w:p w14:paraId="42116DA8" w14:textId="7E2163CA" w:rsidR="000C41E0" w:rsidRPr="0056149B" w:rsidRDefault="000C41E0" w:rsidP="000C41E0">
      <w:pPr>
        <w:pStyle w:val="ListParagraph"/>
        <w:ind w:right="3357"/>
        <w:jc w:val="both"/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pPrChange w:id="51" w:author="Khan, Ismail" w:date="2022-04-03T06:20:00Z">
          <w:pPr>
            <w:pStyle w:val="ListParagraph"/>
            <w:jc w:val="both"/>
          </w:pPr>
        </w:pPrChange>
      </w:pPr>
      <w:ins w:id="52" w:author="Khan, Ismail" w:date="2022-04-03T06:19:00Z"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Residing at 1</w:t>
        </w:r>
        <w:r w:rsidRP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  <w:vertAlign w:val="superscript"/>
            <w:rPrChange w:id="53" w:author="Khan, Ismail" w:date="2022-04-03T06:19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t>st</w:t>
        </w:r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Floor, #19, 7</w:t>
        </w:r>
        <w:r w:rsidRPr="000C41E0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  <w:vertAlign w:val="superscript"/>
            <w:rPrChange w:id="54" w:author="Khan, Ismail" w:date="2022-04-03T06:19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t>th</w:t>
        </w:r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Cross, L.B.F Road, </w:t>
        </w:r>
        <w:proofErr w:type="spellStart"/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Dodda</w:t>
        </w:r>
        <w:proofErr w:type="spellEnd"/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 xml:space="preserve"> </w:t>
        </w:r>
        <w:proofErr w:type="spellStart"/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Mavalli</w:t>
        </w:r>
        <w:proofErr w:type="spellEnd"/>
        <w:r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, Bangalore-560004.</w:t>
        </w:r>
      </w:ins>
    </w:p>
    <w:p w14:paraId="7D9713FF" w14:textId="77777777" w:rsidR="0090536E" w:rsidRPr="0056149B" w:rsidRDefault="0090536E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7E707E3" w14:textId="58A5690B" w:rsidR="00F733F2" w:rsidRPr="0056149B" w:rsidRDefault="00F733F2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Hereinafter called as the “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SECOND PARTY/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” which term shall where the context may be</w:t>
      </w:r>
      <w:del w:id="55" w:author="Khan, Ismail" w:date="2022-04-03T06:21:00Z">
        <w:r w:rsidRPr="0056149B" w:rsidDel="004D7B1B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shall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mean and include their legal heirs</w:t>
      </w:r>
      <w:ins w:id="56" w:author="Khan, Ismail" w:date="2022-04-02T23:53:00Z">
        <w:r w:rsidR="00417571">
          <w:rPr>
            <w:rFonts w:ascii="Bookman Old Style" w:hAnsi="Bookman Old Style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executors, successors-in-interest, legal representatives, administrators and assigns of the OTHER PART</w:t>
      </w:r>
      <w:del w:id="57" w:author="Khan, Ismail" w:date="2022-04-03T06:22:00Z">
        <w:r w:rsidRPr="0056149B" w:rsidDel="004D7B1B">
          <w:rPr>
            <w:rFonts w:ascii="Bookman Old Style" w:hAnsi="Bookman Old Style"/>
            <w:color w:val="000000" w:themeColor="text1"/>
            <w:sz w:val="25"/>
            <w:szCs w:val="25"/>
          </w:rPr>
          <w:delText>:</w:delText>
        </w:r>
      </w:del>
    </w:p>
    <w:p w14:paraId="652658D1" w14:textId="77777777" w:rsidR="00F733F2" w:rsidRPr="0056149B" w:rsidRDefault="00F733F2" w:rsidP="00DB0558">
      <w:pPr>
        <w:pStyle w:val="ListParagraph"/>
        <w:spacing w:after="0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B2A4377" w14:textId="25F19FE8" w:rsidR="005F0332" w:rsidRPr="0056149B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ins w:id="58" w:author="Khan, Ismail" w:date="2022-04-03T06:24:00Z">
        <w:r w:rsidR="004D7B1B">
          <w:rPr>
            <w:rFonts w:ascii="Bookman Old Style" w:hAnsi="Bookman Old Style"/>
            <w:color w:val="000000" w:themeColor="text1"/>
            <w:sz w:val="25"/>
            <w:szCs w:val="25"/>
          </w:rPr>
          <w:t>,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ins w:id="59" w:author="Khan, Ismail" w:date="2022-04-02T23:56:00Z">
        <w:r w:rsidR="00417571">
          <w:rPr>
            <w:rFonts w:ascii="Bookman Old Style" w:hAnsi="Bookman Old Style"/>
            <w:color w:val="000000" w:themeColor="text1"/>
            <w:sz w:val="25"/>
            <w:szCs w:val="25"/>
          </w:rPr>
          <w:t>are</w:t>
        </w:r>
      </w:ins>
      <w:del w:id="60" w:author="Khan, Ismail" w:date="2022-04-02T23:56:00Z">
        <w:r w:rsidR="004D251E" w:rsidRPr="0056149B" w:rsidDel="00417571">
          <w:rPr>
            <w:rFonts w:ascii="Bookman Old Style" w:hAnsi="Bookman Old Style"/>
            <w:color w:val="000000" w:themeColor="text1"/>
            <w:sz w:val="25"/>
            <w:szCs w:val="25"/>
          </w:rPr>
          <w:delText>is</w:delText>
        </w:r>
      </w:del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Absolute O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wner</w:t>
      </w:r>
      <w:ins w:id="61" w:author="Khan, Ismail" w:date="2022-04-03T06:24:00Z">
        <w:r w:rsidR="004D7B1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by title and in possession and enjoyment of the piece and parcel of immovable Residential property bearing Municipal Corporation No.47, </w:t>
      </w:r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situated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at 2</w:t>
      </w:r>
      <w:r w:rsidRPr="0056149B"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  <w:t>nd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Cross, Ramaiah Layout, New BBMP Ward No.29,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Kacharakanahalli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>, Bangalore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(Formerly being Site Bearing No.64, </w:t>
      </w:r>
      <w:r w:rsidR="005F0332" w:rsidRPr="0056149B">
        <w:rPr>
          <w:rFonts w:ascii="Bookman Old Style" w:hAnsi="Bookman Old Style"/>
          <w:color w:val="000000" w:themeColor="text1"/>
          <w:sz w:val="25"/>
          <w:szCs w:val="25"/>
        </w:rPr>
        <w:t>Assessment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No.52/2-64, situated at 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Kacharakanahalli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Village,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Kasaba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Hobli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Bangalore North Taluk, Bangalore) along with all the appurtenances whether underneath the soil or above the surface. </w:t>
      </w:r>
    </w:p>
    <w:p w14:paraId="6F6AD12B" w14:textId="77777777" w:rsidR="005F0332" w:rsidRPr="0056149B" w:rsidRDefault="005F0332" w:rsidP="005F0332">
      <w:pPr>
        <w:pStyle w:val="ListParagraph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6FE74D83" w14:textId="5D5CEB3A" w:rsidR="00B16219" w:rsidRPr="0056149B" w:rsidRDefault="00B16219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lastRenderedPageBreak/>
        <w:t>WHEREAS,</w:t>
      </w:r>
      <w:r w:rsidR="005F033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>VENDORS</w:t>
      </w:r>
      <w:r w:rsidR="005F033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namely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ins w:id="62" w:author="Khan, Ismail" w:date="2022-04-03T06:24:00Z">
        <w:r w:rsidR="004D7B1B" w:rsidRPr="004D7B1B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63" w:author="Khan, Ismail" w:date="2022-04-03T06:25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 xml:space="preserve">Mr. </w:t>
        </w:r>
      </w:ins>
      <w:r w:rsidRPr="004D7B1B">
        <w:rPr>
          <w:rFonts w:ascii="Bookman Old Style" w:eastAsia="Times New Roman" w:hAnsi="Bookman Old Style" w:cs="Times New Roman"/>
          <w:b/>
          <w:bCs/>
          <w:color w:val="000000" w:themeColor="text1"/>
          <w:sz w:val="25"/>
          <w:szCs w:val="25"/>
        </w:rPr>
        <w:t>AFZAL BASHA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ins w:id="64" w:author="Khan, Ismail" w:date="2022-04-03T06:24:00Z">
        <w:r w:rsidR="004D7B1B">
          <w:rPr>
            <w:rFonts w:ascii="Bookman Old Style" w:eastAsia="Times New Roman" w:hAnsi="Bookman Old Style" w:cs="Times New Roman"/>
            <w:b/>
            <w:color w:val="000000" w:themeColor="text1"/>
            <w:sz w:val="25"/>
            <w:szCs w:val="25"/>
          </w:rPr>
          <w:t xml:space="preserve">Mrs. </w:t>
        </w:r>
      </w:ins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HUMERA BANU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purchased the property from </w:t>
      </w:r>
      <w:r w:rsidRPr="004D7B1B">
        <w:rPr>
          <w:rFonts w:ascii="Bookman Old Style" w:hAnsi="Bookman Old Style"/>
          <w:b/>
          <w:bCs/>
          <w:color w:val="000000" w:themeColor="text1"/>
          <w:sz w:val="25"/>
          <w:szCs w:val="25"/>
          <w:rPrChange w:id="65" w:author="Khan, Ismail" w:date="2022-04-03T06:2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Smt. </w:t>
      </w:r>
      <w:proofErr w:type="gramStart"/>
      <w:r w:rsidRPr="004D7B1B">
        <w:rPr>
          <w:rFonts w:ascii="Bookman Old Style" w:hAnsi="Bookman Old Style"/>
          <w:b/>
          <w:bCs/>
          <w:color w:val="000000" w:themeColor="text1"/>
          <w:sz w:val="25"/>
          <w:szCs w:val="25"/>
        </w:rPr>
        <w:t>PHILOMEENA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 .J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vide Registered Sale Deed bearing No.HBB-1-01675-2020-21, C.D No. HBBD672, dated 18-11-2020, in the Sub Registrar of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Hebbala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Gandhinagara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>, Bangalore.</w:t>
      </w:r>
    </w:p>
    <w:p w14:paraId="17959434" w14:textId="77777777" w:rsidR="005F0332" w:rsidRPr="0056149B" w:rsidRDefault="005F0332" w:rsidP="005F0332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0633ADF" w14:textId="024C1897" w:rsidR="005F0332" w:rsidRPr="0056149B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proofErr w:type="gramEnd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="005D609F" w:rsidRPr="0084313C">
        <w:rPr>
          <w:rFonts w:ascii="Bookman Old Style" w:hAnsi="Bookman Old Style"/>
          <w:b/>
          <w:bCs/>
          <w:color w:val="000000" w:themeColor="text1"/>
          <w:sz w:val="25"/>
          <w:szCs w:val="25"/>
          <w:rPrChange w:id="66" w:author="Khan, Ismail" w:date="2022-04-03T00:02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Ph</w:t>
      </w:r>
      <w:ins w:id="67" w:author="Khan, Ismail" w:date="2022-04-03T00:02:00Z">
        <w:r w:rsidR="00970CC5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i</w:t>
        </w:r>
      </w:ins>
      <w:del w:id="68" w:author="Khan, Ismail" w:date="2022-04-03T00:02:00Z">
        <w:r w:rsidR="005D609F" w:rsidRPr="0084313C" w:rsidDel="00970CC5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69" w:author="Khan, Ismail" w:date="2022-04-03T00:02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>e</w:delText>
        </w:r>
      </w:del>
      <w:r w:rsidR="005D609F" w:rsidRPr="0084313C">
        <w:rPr>
          <w:rFonts w:ascii="Bookman Old Style" w:hAnsi="Bookman Old Style"/>
          <w:b/>
          <w:bCs/>
          <w:color w:val="000000" w:themeColor="text1"/>
          <w:sz w:val="25"/>
          <w:szCs w:val="25"/>
          <w:rPrChange w:id="70" w:author="Khan, Ismail" w:date="2022-04-03T00:02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lom</w:t>
      </w:r>
      <w:ins w:id="71" w:author="Khan, Ismail" w:date="2022-04-03T00:02:00Z">
        <w:r w:rsidR="0084313C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ee</w:t>
        </w:r>
      </w:ins>
      <w:del w:id="72" w:author="Khan, Ismail" w:date="2022-04-03T00:02:00Z">
        <w:r w:rsidR="005D609F" w:rsidRPr="0084313C" w:rsidDel="0084313C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73" w:author="Khan, Ismail" w:date="2022-04-03T00:02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>i</w:delText>
        </w:r>
      </w:del>
      <w:del w:id="74" w:author="Khan, Ismail" w:date="2022-04-03T05:24:00Z">
        <w:r w:rsidR="005D609F" w:rsidRPr="0084313C" w:rsidDel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75" w:author="Khan, Ismail" w:date="2022-04-03T00:02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>na</w:delText>
        </w:r>
        <w:r w:rsidR="004D251E" w:rsidRPr="0084313C" w:rsidDel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76" w:author="Khan, Ismail" w:date="2022-04-03T00:02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 xml:space="preserve"> .</w:delText>
        </w:r>
        <w:r w:rsidRPr="0056149B" w:rsidDel="004C5FB9">
          <w:rPr>
            <w:rFonts w:ascii="Bookman Old Style" w:hAnsi="Bookman Old Style"/>
            <w:color w:val="000000" w:themeColor="text1"/>
            <w:sz w:val="25"/>
            <w:szCs w:val="25"/>
          </w:rPr>
          <w:delText>J</w:delText>
        </w:r>
      </w:del>
      <w:ins w:id="77" w:author="Khan, Ismail" w:date="2022-04-03T05:24:00Z">
        <w:r w:rsidR="004C5FB9" w:rsidRPr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na</w:t>
        </w:r>
        <w:proofErr w:type="spellEnd"/>
        <w:r w:rsidR="004C5FB9" w:rsidRPr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. J</w:t>
        </w:r>
      </w:ins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has purchased the property from </w:t>
      </w:r>
      <w:r w:rsidR="005D609F" w:rsidRPr="0056295F">
        <w:rPr>
          <w:rFonts w:ascii="Bookman Old Style" w:hAnsi="Bookman Old Style"/>
          <w:b/>
          <w:bCs/>
          <w:color w:val="000000" w:themeColor="text1"/>
          <w:sz w:val="25"/>
          <w:szCs w:val="25"/>
          <w:rPrChange w:id="78" w:author="Khan, Ismail" w:date="2022-04-03T06:2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Smt.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D609F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79" w:author="Khan, Ismail" w:date="2022-04-03T00:0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T.</w:t>
      </w:r>
      <w:ins w:id="80" w:author="Khan, Ismail" w:date="2022-04-03T05:24:00Z">
        <w:r w:rsidR="004C5FB9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 </w:t>
        </w:r>
      </w:ins>
      <w:proofErr w:type="spellStart"/>
      <w:r w:rsidR="005D609F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1" w:author="Khan, Ismail" w:date="2022-04-03T00:0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Kamalamma</w:t>
      </w:r>
      <w:proofErr w:type="spellEnd"/>
      <w:r w:rsidR="005D609F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2" w:author="Khan, Ismail" w:date="2022-04-03T00:0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 </w:t>
      </w:r>
      <w:r w:rsidR="005D609F" w:rsidRPr="001325D6">
        <w:rPr>
          <w:rFonts w:ascii="Bookman Old Style" w:hAnsi="Bookman Old Style"/>
          <w:color w:val="000000" w:themeColor="text1"/>
          <w:sz w:val="25"/>
          <w:szCs w:val="25"/>
        </w:rPr>
        <w:t>W/o</w:t>
      </w:r>
      <w:r w:rsidR="005D609F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3" w:author="Khan, Ismail" w:date="2022-04-03T00:0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 Late K.M </w:t>
      </w:r>
      <w:proofErr w:type="spellStart"/>
      <w:r w:rsidR="005D609F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4" w:author="Khan, Ismail" w:date="2022-04-03T00:05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Mariyappa</w:t>
      </w:r>
      <w:proofErr w:type="spellEnd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vide Registered Sale Deed No.KCH-1-05188-2019-20, Cd.</w:t>
      </w:r>
      <w:proofErr w:type="gramStart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No.KCHD</w:t>
      </w:r>
      <w:proofErr w:type="gramEnd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514, dated 10-01-2020 in the Sub Registrar of </w:t>
      </w:r>
      <w:proofErr w:type="spellStart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Kacharakanahalli</w:t>
      </w:r>
      <w:proofErr w:type="spellEnd"/>
      <w:r w:rsidR="005D609F" w:rsidRPr="0056149B">
        <w:rPr>
          <w:rFonts w:ascii="Bookman Old Style" w:hAnsi="Bookman Old Style"/>
          <w:color w:val="000000" w:themeColor="text1"/>
          <w:sz w:val="25"/>
          <w:szCs w:val="25"/>
        </w:rPr>
        <w:t>, Bangalore.</w:t>
      </w:r>
    </w:p>
    <w:p w14:paraId="59D66EC0" w14:textId="77777777" w:rsidR="005D609F" w:rsidRPr="0056149B" w:rsidRDefault="005D609F" w:rsidP="005D609F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263B19E" w14:textId="77777777" w:rsidR="005D609F" w:rsidRPr="0056149B" w:rsidRDefault="005D609F" w:rsidP="005D609F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5A1A32A" w14:textId="62C191AB" w:rsidR="005D609F" w:rsidRPr="0056149B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proofErr w:type="gramEnd"/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Schedule Property originally belonged to </w:t>
      </w:r>
      <w:r w:rsidR="00250528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5" w:author="Khan, Ismail" w:date="2022-04-03T00:06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Sri.</w:t>
      </w:r>
      <w:ins w:id="86" w:author="Khan, Ismail" w:date="2022-04-03T00:08:00Z">
        <w:r w:rsidR="00635410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 </w:t>
        </w:r>
      </w:ins>
      <w:proofErr w:type="spellStart"/>
      <w:r w:rsidR="00250528" w:rsidRPr="003D622D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7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Mun</w:t>
      </w:r>
      <w:r w:rsidR="004D251E" w:rsidRPr="003D622D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8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iswamappa</w:t>
      </w:r>
      <w:proofErr w:type="spellEnd"/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(who is the Father-in-law</w:t>
      </w:r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D251E" w:rsidRPr="0056295F">
        <w:rPr>
          <w:rFonts w:ascii="Bookman Old Style" w:hAnsi="Bookman Old Style"/>
          <w:b/>
          <w:bCs/>
          <w:color w:val="000000" w:themeColor="text1"/>
          <w:sz w:val="25"/>
          <w:szCs w:val="25"/>
          <w:rPrChange w:id="89" w:author="Khan, Ismail" w:date="2022-04-03T06:26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Smt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</w:t>
      </w:r>
      <w:r w:rsidR="004D251E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90" w:author="Khan, Ismail" w:date="2022-04-03T00:06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T.</w:t>
      </w:r>
      <w:ins w:id="91" w:author="Khan, Ismail" w:date="2022-04-03T00:08:00Z">
        <w:r w:rsidR="00635410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 </w:t>
        </w:r>
      </w:ins>
      <w:proofErr w:type="spellStart"/>
      <w:r w:rsidR="00250528" w:rsidRPr="00970CC5">
        <w:rPr>
          <w:rFonts w:ascii="Bookman Old Style" w:hAnsi="Bookman Old Style"/>
          <w:b/>
          <w:bCs/>
          <w:color w:val="000000" w:themeColor="text1"/>
          <w:sz w:val="25"/>
          <w:szCs w:val="25"/>
          <w:rPrChange w:id="92" w:author="Khan, Ismail" w:date="2022-04-03T00:06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Kamalamma</w:t>
      </w:r>
      <w:proofErr w:type="spellEnd"/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) acquired through the </w:t>
      </w:r>
      <w:ins w:id="93" w:author="Khan, Ismail" w:date="2022-04-03T00:07:00Z">
        <w:r w:rsidR="00970CC5">
          <w:rPr>
            <w:rFonts w:ascii="Bookman Old Style" w:hAnsi="Bookman Old Style"/>
            <w:color w:val="000000" w:themeColor="text1"/>
            <w:sz w:val="25"/>
            <w:szCs w:val="25"/>
          </w:rPr>
          <w:t xml:space="preserve">registered </w:t>
        </w:r>
      </w:ins>
      <w:r w:rsidR="00250528" w:rsidRPr="0056149B">
        <w:rPr>
          <w:rFonts w:ascii="Bookman Old Style" w:hAnsi="Bookman Old Style"/>
          <w:color w:val="000000" w:themeColor="text1"/>
          <w:sz w:val="25"/>
          <w:szCs w:val="25"/>
        </w:rPr>
        <w:t>Partition Deed bearing document No.1923</w:t>
      </w:r>
      <w:r w:rsidR="009037D6" w:rsidRPr="0056149B">
        <w:rPr>
          <w:rFonts w:ascii="Bookman Old Style" w:hAnsi="Bookman Old Style"/>
          <w:color w:val="000000" w:themeColor="text1"/>
          <w:sz w:val="25"/>
          <w:szCs w:val="25"/>
        </w:rPr>
        <w:t>/1968-69, of Book 1, Vol 2669, at pages 72-78, dated 19-09-</w:t>
      </w:r>
      <w:del w:id="94" w:author="Khan, Ismail" w:date="2022-04-03T05:24:00Z">
        <w:r w:rsidR="009037D6" w:rsidRPr="0056149B" w:rsidDel="004C5FB9">
          <w:rPr>
            <w:rFonts w:ascii="Bookman Old Style" w:hAnsi="Bookman Old Style"/>
            <w:color w:val="000000" w:themeColor="text1"/>
            <w:sz w:val="25"/>
            <w:szCs w:val="25"/>
          </w:rPr>
          <w:delText>1968 ,</w:delText>
        </w:r>
      </w:del>
      <w:ins w:id="95" w:author="Khan, Ismail" w:date="2022-04-03T05:24:00Z">
        <w:r w:rsidR="004C5FB9" w:rsidRPr="0056149B">
          <w:rPr>
            <w:rFonts w:ascii="Bookman Old Style" w:hAnsi="Bookman Old Style"/>
            <w:color w:val="000000" w:themeColor="text1"/>
            <w:sz w:val="25"/>
            <w:szCs w:val="25"/>
          </w:rPr>
          <w:t>1968,</w:t>
        </w:r>
      </w:ins>
      <w:r w:rsidR="009037D6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registered in the office of 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9037D6" w:rsidRPr="0056149B">
        <w:rPr>
          <w:rFonts w:ascii="Bookman Old Style" w:hAnsi="Bookman Old Style"/>
          <w:color w:val="000000" w:themeColor="text1"/>
          <w:sz w:val="25"/>
          <w:szCs w:val="25"/>
        </w:rPr>
        <w:t>Sub Registrar Bangalore North Taluk.</w:t>
      </w:r>
      <w:r w:rsidR="0084683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846838" w:rsidRPr="003D622D">
        <w:rPr>
          <w:rFonts w:ascii="Bookman Old Style" w:hAnsi="Bookman Old Style"/>
          <w:color w:val="000000" w:themeColor="text1"/>
          <w:sz w:val="25"/>
          <w:szCs w:val="25"/>
        </w:rPr>
        <w:t>And after enjoying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same, </w:t>
      </w:r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96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Sri.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97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Muniswamappa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98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 was demised and his son Sri. K.M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99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Mariyappa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00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 was also demised and </w:t>
      </w:r>
      <w:ins w:id="101" w:author="Khan, Ismail" w:date="2022-04-03T00:09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  <w:rPrChange w:id="102" w:author="Khan, Ismail" w:date="2022-04-03T06:59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>a</w:t>
        </w:r>
      </w:ins>
      <w:del w:id="103" w:author="Khan, Ismail" w:date="2022-04-03T00:09:00Z">
        <w:r w:rsidR="00AE4167" w:rsidRPr="003D622D" w:rsidDel="00635410">
          <w:rPr>
            <w:rFonts w:ascii="Bookman Old Style" w:hAnsi="Bookman Old Style"/>
            <w:color w:val="000000" w:themeColor="text1"/>
            <w:sz w:val="25"/>
            <w:szCs w:val="25"/>
            <w:rPrChange w:id="104" w:author="Khan, Ismail" w:date="2022-04-03T06:59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>A</w:delText>
        </w:r>
      </w:del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05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fter the demise of Sri.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06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Muniswamappa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07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 and Sri.</w:t>
      </w:r>
      <w:ins w:id="108" w:author="Khan, Ismail" w:date="2022-04-03T06:26:00Z">
        <w:r w:rsidR="0056295F" w:rsidRPr="003D622D">
          <w:rPr>
            <w:rFonts w:ascii="Bookman Old Style" w:hAnsi="Bookman Old Style"/>
            <w:color w:val="000000" w:themeColor="text1"/>
            <w:sz w:val="25"/>
            <w:szCs w:val="25"/>
            <w:rPrChange w:id="109" w:author="Khan, Ismail" w:date="2022-04-03T06:59:00Z">
              <w:rPr>
                <w:rFonts w:ascii="Bookman Old Style" w:hAnsi="Bookman Old Style"/>
                <w:b/>
                <w:bCs/>
                <w:color w:val="000000" w:themeColor="text1"/>
                <w:sz w:val="25"/>
                <w:szCs w:val="25"/>
              </w:rPr>
            </w:rPrChange>
          </w:rPr>
          <w:t xml:space="preserve"> 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 xml:space="preserve">K.M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Mariyappa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</w:rPr>
        <w:t>, their legal heirs namely Smt.</w:t>
      </w:r>
      <w:ins w:id="110" w:author="Khan, Ismail" w:date="2022-04-03T00:11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11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T.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12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Kamalamma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13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 and her children 1. </w:t>
      </w:r>
      <w:proofErr w:type="spellStart"/>
      <w:proofErr w:type="gram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14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Nat</w:t>
      </w:r>
      <w:ins w:id="115" w:author="Khan, Ismail" w:date="2022-04-03T00:10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  <w:rPrChange w:id="116" w:author="Khan, Ismail" w:date="2022-04-03T06:59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>a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17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raj</w:t>
      </w:r>
      <w:proofErr w:type="spellEnd"/>
      <w:ins w:id="118" w:author="Khan, Ismail" w:date="2022-04-03T00:11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  <w:rPrChange w:id="119" w:author="Khan, Ismail" w:date="2022-04-03T06:59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 xml:space="preserve"> 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20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.K</w:t>
      </w:r>
      <w:proofErr w:type="gramEnd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21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.M, 2. </w:t>
      </w:r>
      <w:proofErr w:type="spellStart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22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Thyagaraju</w:t>
      </w:r>
      <w:proofErr w:type="spellEnd"/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23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 K.M 3. Prasanna K.M and 4. Smt. </w:t>
      </w:r>
      <w:ins w:id="124" w:author="Khan, Ismail" w:date="2022-04-03T00:10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  <w:rPrChange w:id="125" w:author="Khan, Ismail" w:date="2022-04-03T06:59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>K</w:t>
        </w:r>
      </w:ins>
      <w:ins w:id="126" w:author="Khan, Ismail" w:date="2022-04-03T00:11:00Z">
        <w:r w:rsidR="00635410" w:rsidRPr="003D622D">
          <w:rPr>
            <w:rFonts w:ascii="Bookman Old Style" w:hAnsi="Bookman Old Style"/>
            <w:color w:val="000000" w:themeColor="text1"/>
            <w:sz w:val="25"/>
            <w:szCs w:val="25"/>
            <w:rPrChange w:id="127" w:author="Khan, Ismail" w:date="2022-04-03T06:59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 xml:space="preserve">.M. </w:t>
        </w:r>
      </w:ins>
      <w:r w:rsidR="00AE4167" w:rsidRPr="003D622D">
        <w:rPr>
          <w:rFonts w:ascii="Bookman Old Style" w:hAnsi="Bookman Old Style"/>
          <w:color w:val="000000" w:themeColor="text1"/>
          <w:sz w:val="25"/>
          <w:szCs w:val="25"/>
          <w:rPrChange w:id="128" w:author="Khan, Ismail" w:date="2022-04-03T06:59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Jayanthi</w:t>
      </w:r>
      <w:r w:rsidR="00AE4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became the joint sole and Absolute Owners of the Schedule Property. </w:t>
      </w:r>
    </w:p>
    <w:p w14:paraId="74FD2E8A" w14:textId="77777777" w:rsidR="00B1632C" w:rsidRPr="0056149B" w:rsidRDefault="00B1632C" w:rsidP="00B1632C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FEF4B63" w14:textId="77777777" w:rsidR="00B1632C" w:rsidRPr="0056149B" w:rsidRDefault="0066513E" w:rsidP="00B1632C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proofErr w:type="gramEnd"/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="00B1632C" w:rsidRPr="00635410">
        <w:rPr>
          <w:rFonts w:ascii="Bookman Old Style" w:hAnsi="Bookman Old Style"/>
          <w:b/>
          <w:bCs/>
          <w:color w:val="000000" w:themeColor="text1"/>
          <w:sz w:val="25"/>
          <w:szCs w:val="25"/>
          <w:rPrChange w:id="129" w:author="Khan, Ismail" w:date="2022-04-03T00:12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Smt</w:t>
      </w:r>
      <w:proofErr w:type="spellEnd"/>
      <w:r w:rsidR="00B1632C" w:rsidRPr="00635410">
        <w:rPr>
          <w:rFonts w:ascii="Bookman Old Style" w:hAnsi="Bookman Old Style"/>
          <w:b/>
          <w:bCs/>
          <w:color w:val="000000" w:themeColor="text1"/>
          <w:sz w:val="25"/>
          <w:szCs w:val="25"/>
          <w:rPrChange w:id="130" w:author="Khan, Ismail" w:date="2022-04-03T00:12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 xml:space="preserve"> T. </w:t>
      </w:r>
      <w:proofErr w:type="spellStart"/>
      <w:r w:rsidR="00B1632C" w:rsidRPr="00635410">
        <w:rPr>
          <w:rFonts w:ascii="Bookman Old Style" w:hAnsi="Bookman Old Style"/>
          <w:b/>
          <w:bCs/>
          <w:color w:val="000000" w:themeColor="text1"/>
          <w:sz w:val="25"/>
          <w:szCs w:val="25"/>
          <w:rPrChange w:id="131" w:author="Khan, Ismail" w:date="2022-04-03T00:12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Kamalamma</w:t>
      </w:r>
      <w:proofErr w:type="spellEnd"/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acquired the property by the virtue of Family Release Deed executed in her favor vide Registered Document No.KCH-1-04214/2016-17, CD No. KCHD216, dated 24-12-2016 in the Sub Registrar of </w:t>
      </w:r>
      <w:proofErr w:type="spellStart"/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>Kacharakanahalli</w:t>
      </w:r>
      <w:proofErr w:type="spellEnd"/>
      <w:r w:rsidR="00B1632C" w:rsidRPr="0056149B">
        <w:rPr>
          <w:rFonts w:ascii="Bookman Old Style" w:hAnsi="Bookman Old Style"/>
          <w:color w:val="000000" w:themeColor="text1"/>
          <w:sz w:val="25"/>
          <w:szCs w:val="25"/>
        </w:rPr>
        <w:t>, Bangalore.</w:t>
      </w:r>
    </w:p>
    <w:p w14:paraId="0A2BD422" w14:textId="77777777" w:rsidR="00B1632C" w:rsidRPr="0056149B" w:rsidRDefault="00B1632C" w:rsidP="00B1632C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E75D48C" w14:textId="77777777" w:rsidR="0066513E" w:rsidRPr="0056149B" w:rsidRDefault="0066513E" w:rsidP="0066513E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WHEREAS, after purchase of the property, the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Khata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stands in the name of </w:t>
      </w:r>
      <w:r w:rsid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bearing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Khata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certificate No.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BMP/REV/2020-21/KC/1484742 and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Khata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Extract No. BMP/REV/2020-21/KE/1617548 for Property ID No.89-38-47.</w:t>
      </w:r>
    </w:p>
    <w:p w14:paraId="1967E18B" w14:textId="77777777" w:rsidR="0066513E" w:rsidRPr="0056149B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41444D70" w14:textId="77777777" w:rsidR="0066513E" w:rsidRPr="00240C92" w:rsidRDefault="00240C92" w:rsidP="00240C92">
      <w:pPr>
        <w:pStyle w:val="ListParagraph"/>
        <w:numPr>
          <w:ilvl w:val="0"/>
          <w:numId w:val="20"/>
        </w:numPr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="0066513E"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, 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as per the</w:t>
      </w:r>
      <w:r w:rsidR="0066513E"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BBMP Assessment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</w:t>
      </w:r>
      <w:r w:rsidR="0066513E"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the </w:t>
      </w:r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E-</w:t>
      </w:r>
      <w:proofErr w:type="spellStart"/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Aasthi</w:t>
      </w:r>
      <w:proofErr w:type="spellEnd"/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number 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is 1626959 for property bearing</w:t>
      </w:r>
      <w:r w:rsidRPr="0056149B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PID No.89-38-47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, </w:t>
      </w:r>
      <w:r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new BBMP No.</w:t>
      </w:r>
      <w:proofErr w:type="gramStart"/>
      <w:r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47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( Old</w:t>
      </w:r>
      <w:proofErr w:type="gramEnd"/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No.64</w:t>
      </w:r>
      <w:r w:rsidR="004D251E"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)</w:t>
      </w:r>
      <w:r w:rsidR="0066513E" w:rsidRPr="00240C92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New Ward No.29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(old ward No.</w:t>
      </w:r>
      <w:r w:rsidR="00FF6253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89</w:t>
      </w:r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 xml:space="preserve"> ), </w:t>
      </w:r>
      <w:proofErr w:type="spellStart"/>
      <w:r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Kacharakanahalli</w:t>
      </w:r>
      <w:proofErr w:type="spellEnd"/>
      <w:r w:rsidR="00080168"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  <w:t>, Bangalore.</w:t>
      </w:r>
    </w:p>
    <w:p w14:paraId="745BA783" w14:textId="77777777" w:rsidR="0066513E" w:rsidRPr="0056149B" w:rsidRDefault="0066513E" w:rsidP="0066513E">
      <w:pPr>
        <w:pStyle w:val="ListParagrap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7B364705" w14:textId="77777777" w:rsidR="00B1632C" w:rsidRPr="0056149B" w:rsidRDefault="0066513E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del w:id="132" w:author="Khan, Ismail" w:date="2022-04-03T06:29:00Z">
        <w:r w:rsidRPr="0056149B" w:rsidDel="0056295F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AND 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WHEREAS, the </w:t>
      </w:r>
      <w:r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VENDOR</w:t>
      </w:r>
      <w:r w:rsidR="0056149B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in uninterrupted peaceful possession, enjoyment, exercising all acts or dominion and ownership in and over the SCHEDULE PROPERTY.</w:t>
      </w:r>
    </w:p>
    <w:p w14:paraId="6C4F8386" w14:textId="77777777" w:rsidR="008D2811" w:rsidRPr="0056149B" w:rsidRDefault="008D281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1759D7F" w14:textId="2B077E70" w:rsidR="008D2811" w:rsidRPr="0056149B" w:rsidRDefault="008D2811" w:rsidP="00B16219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del w:id="133" w:author="Khan, Ismail" w:date="2022-04-03T06:29:00Z">
        <w:r w:rsidRPr="0056149B" w:rsidDel="0056295F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AND </w:delText>
        </w:r>
      </w:del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WHEREAS,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willing to sell the </w:t>
      </w:r>
      <w:del w:id="134" w:author="Khan, Ismail" w:date="2022-04-03T06:30:00Z">
        <w:r w:rsidRPr="0056149B" w:rsidDel="0056295F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135" w:author="Khan, Ismail" w:date="2022-04-03T06:30:00Z">
        <w:r w:rsidR="0056295F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56295F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56295F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>P</w:t>
      </w:r>
      <w:ins w:id="136" w:author="Khan, Ismail" w:date="2022-04-03T06:30:00Z">
        <w:r w:rsidR="0056295F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del w:id="137" w:author="Khan, Ismail" w:date="2022-04-03T06:30:00Z">
        <w:r w:rsidRPr="0056149B" w:rsidDel="0056295F">
          <w:rPr>
            <w:rFonts w:ascii="Bookman Old Style" w:hAnsi="Bookman Old Style"/>
            <w:color w:val="000000" w:themeColor="text1"/>
            <w:sz w:val="25"/>
            <w:szCs w:val="25"/>
          </w:rPr>
          <w:delText>roperty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the </w:t>
      </w:r>
      <w:r w:rsidR="00263180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</w:t>
      </w:r>
      <w:r w:rsidR="00442429">
        <w:rPr>
          <w:rFonts w:ascii="Bookman Old Style" w:hAnsi="Bookman Old Style"/>
          <w:color w:val="000000" w:themeColor="text1"/>
          <w:sz w:val="25"/>
          <w:szCs w:val="25"/>
        </w:rPr>
        <w:t xml:space="preserve">namely </w:t>
      </w:r>
      <w:r w:rsidR="004D251E" w:rsidRPr="00FB639A">
        <w:rPr>
          <w:rFonts w:ascii="Bookman Old Style" w:hAnsi="Bookman Old Style"/>
          <w:b/>
          <w:bCs/>
          <w:color w:val="000000" w:themeColor="text1"/>
          <w:sz w:val="25"/>
          <w:szCs w:val="25"/>
          <w:rPrChange w:id="138" w:author="Khan, Ismail" w:date="2022-04-03T06:31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Mr. ISMAIL KHAN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42429">
        <w:rPr>
          <w:rFonts w:ascii="Bookman Old Style" w:hAnsi="Bookman Old Style"/>
          <w:color w:val="000000" w:themeColor="text1"/>
          <w:sz w:val="25"/>
          <w:szCs w:val="25"/>
        </w:rPr>
        <w:t>and</w:t>
      </w:r>
      <w:r w:rsidR="004D25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4D251E" w:rsidRPr="00FB639A">
        <w:rPr>
          <w:rFonts w:ascii="Bookman Old Style" w:hAnsi="Bookman Old Style"/>
          <w:b/>
          <w:bCs/>
          <w:color w:val="000000" w:themeColor="text1"/>
          <w:sz w:val="25"/>
          <w:szCs w:val="25"/>
          <w:rPrChange w:id="139" w:author="Khan, Ismail" w:date="2022-04-03T06:31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Mrs. FARHEEN SULTANA</w:t>
      </w:r>
      <w:r w:rsidR="00E20E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in order to mobilize funds, to meet some of </w:t>
      </w:r>
      <w:r w:rsidR="00E20E1E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urgent commitments and for the legal necessity. Hence the </w:t>
      </w:r>
      <w:r w:rsidR="00263180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has offered to sell the SCHEDULE PROPERTY to the </w:t>
      </w:r>
      <w:r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PURCHASER</w:t>
      </w:r>
      <w:r w:rsidR="00442429" w:rsidRPr="00442429">
        <w:rPr>
          <w:rFonts w:ascii="Bookman Old Style" w:hAnsi="Bookman Old Style"/>
          <w:b/>
          <w:color w:val="000000" w:themeColor="text1"/>
          <w:sz w:val="25"/>
          <w:szCs w:val="25"/>
        </w:rPr>
        <w:t>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for </w:t>
      </w:r>
      <w:r w:rsidR="00E20E1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sale consideration amount of 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del w:id="140" w:author="Khan, Ismail" w:date="2022-04-03T06:30:00Z">
        <w:r w:rsidRPr="0056149B" w:rsidDel="0056295F">
          <w:rPr>
            <w:rFonts w:ascii="Bookman Old Style" w:eastAsia="Times New Roman" w:hAnsi="Bookman Old Style" w:cs="Times New Roman"/>
            <w:sz w:val="25"/>
            <w:szCs w:val="25"/>
          </w:rPr>
          <w:delText>Seventy Six</w:delText>
        </w:r>
      </w:del>
      <w:ins w:id="141" w:author="Khan, Ismail" w:date="2022-04-03T06:30:00Z">
        <w:r w:rsidR="0056295F" w:rsidRPr="0056149B">
          <w:rPr>
            <w:rFonts w:ascii="Bookman Old Style" w:eastAsia="Times New Roman" w:hAnsi="Bookman Old Style" w:cs="Times New Roman"/>
            <w:sz w:val="25"/>
            <w:szCs w:val="25"/>
          </w:rPr>
          <w:t>Seventy-Six</w:t>
        </w:r>
      </w:ins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Only/-)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5827E7AE" w14:textId="77777777" w:rsidR="008D2811" w:rsidRPr="00442429" w:rsidRDefault="008D2811" w:rsidP="008D2811">
      <w:pPr>
        <w:pStyle w:val="ListParagraph"/>
        <w:rPr>
          <w:rFonts w:ascii="Bookman Old Style" w:hAnsi="Bookman Old Style"/>
          <w:color w:val="000000" w:themeColor="text1"/>
          <w:sz w:val="6"/>
          <w:szCs w:val="25"/>
        </w:rPr>
      </w:pPr>
    </w:p>
    <w:p w14:paraId="0DEFD030" w14:textId="377CC4BE" w:rsidR="008D2811" w:rsidRPr="0056149B" w:rsidRDefault="008D2811" w:rsidP="008D2811">
      <w:pPr>
        <w:numPr>
          <w:ilvl w:val="0"/>
          <w:numId w:val="20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WHEREAS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the parties have entered into an 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  <w:u w:val="single"/>
        </w:rPr>
        <w:t>Agreement for sale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dated 29.03.2022 and the </w:t>
      </w:r>
      <w:r w:rsidR="00263180" w:rsidRPr="0056149B">
        <w:rPr>
          <w:rFonts w:ascii="Bookman Old Style" w:eastAsia="Times New Roman" w:hAnsi="Bookman Old Style" w:cs="Times New Roman"/>
          <w:sz w:val="25"/>
          <w:szCs w:val="25"/>
        </w:rPr>
        <w:t>PURCHASERS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have paid a sum of R</w:t>
      </w:r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>.10,000/-</w:t>
      </w:r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(</w:t>
      </w:r>
      <w:ins w:id="142" w:author="Khan, Ismail" w:date="2022-04-03T05:26:00Z">
        <w:r w:rsidR="004C5FB9">
          <w:rPr>
            <w:rFonts w:ascii="Bookman Old Style" w:eastAsia="Times New Roman" w:hAnsi="Bookman Old Style" w:cs="Times New Roman"/>
            <w:sz w:val="25"/>
            <w:szCs w:val="25"/>
          </w:rPr>
          <w:t xml:space="preserve">Rupees </w:t>
        </w:r>
      </w:ins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Ten Thousand</w:t>
      </w:r>
      <w:ins w:id="143" w:author="Khan, Ismail" w:date="2022-04-03T05:26:00Z">
        <w:r w:rsidR="004C5FB9">
          <w:rPr>
            <w:rFonts w:ascii="Bookman Old Style" w:eastAsia="Times New Roman" w:hAnsi="Bookman Old Style" w:cs="Times New Roman"/>
            <w:sz w:val="25"/>
            <w:szCs w:val="25"/>
          </w:rPr>
          <w:t xml:space="preserve"> Only/-</w:t>
        </w:r>
      </w:ins>
      <w:r w:rsidR="00E20E1E" w:rsidRPr="0056149B">
        <w:rPr>
          <w:rFonts w:ascii="Bookman Old Style" w:eastAsia="Times New Roman" w:hAnsi="Bookman Old Style" w:cs="Times New Roman"/>
          <w:sz w:val="25"/>
          <w:szCs w:val="25"/>
        </w:rPr>
        <w:t>)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towards sale consideration by way of Cheques bearing No.”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173419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>” and “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173420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” issued from CITI Bank, Bangalore, to the </w:t>
      </w:r>
      <w:r w:rsidR="00263180" w:rsidRPr="0056149B">
        <w:rPr>
          <w:rFonts w:ascii="Bookman Old Style" w:eastAsia="Times New Roman" w:hAnsi="Bookman Old Style" w:cs="Times New Roman"/>
          <w:b/>
          <w:sz w:val="25"/>
          <w:szCs w:val="25"/>
        </w:rPr>
        <w:t>VENDORS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namely </w:t>
      </w:r>
      <w:ins w:id="144" w:author="Khan, Ismail" w:date="2022-04-03T06:31:00Z">
        <w:r w:rsidR="00FB639A">
          <w:rPr>
            <w:rFonts w:ascii="Bookman Old Style" w:eastAsia="Times New Roman" w:hAnsi="Bookman Old Style" w:cs="Times New Roman"/>
            <w:b/>
            <w:bCs/>
            <w:sz w:val="25"/>
            <w:szCs w:val="25"/>
          </w:rPr>
          <w:t>Mr</w:t>
        </w:r>
      </w:ins>
      <w:del w:id="145" w:author="Khan, Ismail" w:date="2022-04-03T06:31:00Z">
        <w:r w:rsidR="00E20E1E" w:rsidRPr="0095020F" w:rsidDel="00FB639A">
          <w:rPr>
            <w:rFonts w:ascii="Bookman Old Style" w:eastAsia="Times New Roman" w:hAnsi="Bookman Old Style" w:cs="Times New Roman"/>
            <w:b/>
            <w:bCs/>
            <w:sz w:val="25"/>
            <w:szCs w:val="25"/>
            <w:rPrChange w:id="146" w:author="Khan, Ismail" w:date="2022-04-03T05:07:00Z">
              <w:rPr>
                <w:rFonts w:ascii="Bookman Old Style" w:eastAsia="Times New Roman" w:hAnsi="Bookman Old Style" w:cs="Times New Roman"/>
                <w:sz w:val="25"/>
                <w:szCs w:val="25"/>
              </w:rPr>
            </w:rPrChange>
          </w:rPr>
          <w:delText>Sri</w:delText>
        </w:r>
      </w:del>
      <w:r w:rsidR="00E20E1E" w:rsidRPr="0095020F">
        <w:rPr>
          <w:rFonts w:ascii="Bookman Old Style" w:eastAsia="Times New Roman" w:hAnsi="Bookman Old Style" w:cs="Times New Roman"/>
          <w:b/>
          <w:bCs/>
          <w:sz w:val="25"/>
          <w:szCs w:val="25"/>
          <w:rPrChange w:id="147" w:author="Khan, Ismail" w:date="2022-04-03T05:07:00Z">
            <w:rPr>
              <w:rFonts w:ascii="Bookman Old Style" w:eastAsia="Times New Roman" w:hAnsi="Bookman Old Style" w:cs="Times New Roman"/>
              <w:sz w:val="25"/>
              <w:szCs w:val="25"/>
            </w:rPr>
          </w:rPrChange>
        </w:rPr>
        <w:t>.</w:t>
      </w:r>
      <w:ins w:id="148" w:author="Khan, Ismail" w:date="2022-04-03T05:26:00Z">
        <w:r w:rsidR="004C5FB9">
          <w:rPr>
            <w:rFonts w:ascii="Bookman Old Style" w:eastAsia="Times New Roman" w:hAnsi="Bookman Old Style" w:cs="Times New Roman"/>
            <w:b/>
            <w:bCs/>
            <w:sz w:val="25"/>
            <w:szCs w:val="25"/>
          </w:rPr>
          <w:t xml:space="preserve"> </w:t>
        </w:r>
      </w:ins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Afzal Basha </w:t>
      </w:r>
      <w:r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and</w:t>
      </w:r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ins w:id="149" w:author="Khan, Ismail" w:date="2022-04-03T06:31:00Z">
        <w:r w:rsidR="00FB639A">
          <w:rPr>
            <w:rFonts w:ascii="Bookman Old Style" w:eastAsia="Times New Roman" w:hAnsi="Bookman Old Style" w:cs="Times New Roman"/>
            <w:b/>
            <w:bCs/>
            <w:color w:val="000000" w:themeColor="text1"/>
            <w:sz w:val="25"/>
            <w:szCs w:val="25"/>
          </w:rPr>
          <w:t>Mrs</w:t>
        </w:r>
      </w:ins>
      <w:del w:id="150" w:author="Khan, Ismail" w:date="2022-04-03T06:31:00Z">
        <w:r w:rsidR="00E20E1E" w:rsidRPr="0095020F" w:rsidDel="00FB639A">
          <w:rPr>
            <w:rFonts w:ascii="Bookman Old Style" w:eastAsia="Times New Roman" w:hAnsi="Bookman Old Style" w:cs="Times New Roman"/>
            <w:b/>
            <w:bCs/>
            <w:color w:val="000000" w:themeColor="text1"/>
            <w:sz w:val="25"/>
            <w:szCs w:val="25"/>
            <w:rPrChange w:id="151" w:author="Khan, Ismail" w:date="2022-04-03T05:07:00Z">
              <w:rPr>
                <w:rFonts w:ascii="Bookman Old Style" w:eastAsia="Times New Roman" w:hAnsi="Bookman Old Style" w:cs="Times New Roman"/>
                <w:color w:val="000000" w:themeColor="text1"/>
                <w:sz w:val="25"/>
                <w:szCs w:val="25"/>
              </w:rPr>
            </w:rPrChange>
          </w:rPr>
          <w:delText>Smt</w:delText>
        </w:r>
      </w:del>
      <w:r w:rsidR="00E20E1E" w:rsidRPr="001325D6">
        <w:rPr>
          <w:rFonts w:ascii="Bookman Old Style" w:eastAsia="Times New Roman" w:hAnsi="Bookman Old Style" w:cs="Times New Roman"/>
          <w:b/>
          <w:bCs/>
          <w:color w:val="000000" w:themeColor="text1"/>
          <w:sz w:val="25"/>
          <w:szCs w:val="25"/>
        </w:rPr>
        <w:t>.</w:t>
      </w:r>
      <w:r w:rsidR="00E20E1E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proofErr w:type="spellStart"/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>Humera</w:t>
      </w:r>
      <w:proofErr w:type="spellEnd"/>
      <w:r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Banu.</w:t>
      </w:r>
    </w:p>
    <w:p w14:paraId="441269F9" w14:textId="77777777" w:rsidR="008D2811" w:rsidRPr="0056149B" w:rsidRDefault="008D2811" w:rsidP="008D2811">
      <w:pPr>
        <w:pStyle w:val="ListParagrap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1785990" w14:textId="06A8F686" w:rsidR="008D2811" w:rsidRPr="0056149B" w:rsidRDefault="0056149B" w:rsidP="008D2811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del w:id="152" w:author="Khan, Ismail" w:date="2022-04-03T05:07:00Z">
        <w:r w:rsidRPr="0056149B" w:rsidDel="00693135">
          <w:rPr>
            <w:rFonts w:ascii="Bookman Old Style" w:hAnsi="Bookman Old Style"/>
            <w:color w:val="000000" w:themeColor="text1"/>
            <w:sz w:val="25"/>
            <w:szCs w:val="25"/>
          </w:rPr>
          <w:delText>Pe</w:delText>
        </w:r>
        <w:r w:rsidR="008D2811" w:rsidRPr="0056149B" w:rsidDel="00693135">
          <w:rPr>
            <w:rFonts w:ascii="Bookman Old Style" w:hAnsi="Bookman Old Style"/>
            <w:color w:val="000000" w:themeColor="text1"/>
            <w:sz w:val="25"/>
            <w:szCs w:val="25"/>
          </w:rPr>
          <w:delText>rsuant</w:delText>
        </w:r>
      </w:del>
      <w:ins w:id="153" w:author="Khan, Ismail" w:date="2022-04-03T05:07:00Z">
        <w:r w:rsidR="00693135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Pursuant</w:t>
        </w:r>
      </w:ins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which negotiations took place in which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have made the following representations to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5110B690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9389692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a) That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are the absolute owner of the SCHEDULE PROPERTY having alienable right,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title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interest on the same.</w:t>
      </w:r>
    </w:p>
    <w:p w14:paraId="5AF513DD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707E14D" w14:textId="6A696FCD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b) That the SCHEDULE PROPERTY is free from encumbrance of every description, court attachments, lien,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acquisition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requisitions &amp; proceedings etc.,</w:t>
      </w:r>
    </w:p>
    <w:p w14:paraId="545AFC8C" w14:textId="77777777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1975BD4" w14:textId="42957910" w:rsidR="008D2811" w:rsidRPr="0056149B" w:rsidRDefault="008D2811" w:rsidP="008D2811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c) That the SCHEDULE PROPERTY is not subject matter of any maintenance, proceedings,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lispendens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any prior agreements or arrangements entered into by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with any other person and that there is no other person</w:t>
      </w:r>
      <w:del w:id="154" w:author="Khan, Ismail" w:date="2022-04-03T05:28:00Z">
        <w:r w:rsidRPr="0056149B" w:rsidDel="003034F6">
          <w:rPr>
            <w:rFonts w:ascii="Bookman Old Style" w:hAnsi="Bookman Old Style"/>
            <w:color w:val="000000" w:themeColor="text1"/>
            <w:sz w:val="25"/>
            <w:szCs w:val="25"/>
          </w:rPr>
          <w:delText>s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except in </w:t>
      </w:r>
      <w:del w:id="155" w:author="Khan, Ismail" w:date="2022-04-03T05:15:00Z">
        <w:r w:rsidRPr="0056149B" w:rsidDel="001325D6">
          <w:rPr>
            <w:rFonts w:ascii="Bookman Old Style" w:hAnsi="Bookman Old Style"/>
            <w:color w:val="000000" w:themeColor="text1"/>
            <w:sz w:val="25"/>
            <w:szCs w:val="25"/>
          </w:rPr>
          <w:delText>favour</w:delText>
        </w:r>
      </w:del>
      <w:ins w:id="156" w:author="Khan, Ismail" w:date="2022-04-03T05:15:00Z">
        <w:r w:rsidR="001325D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favor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and ACTING ON THE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/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SAID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REPRESENTATIONS made by </w:t>
      </w:r>
      <w:r w:rsidR="00263180" w:rsidRPr="0061580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bonafide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believing the same to be true and correct,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have agreed to purchase the SCHEDULE PROPERTY, under the following mutually agreed terms and conditions, which are reduced into writing herein for the sake of clarity and definiteness.</w:t>
      </w:r>
    </w:p>
    <w:p w14:paraId="66AAAD1A" w14:textId="77777777" w:rsidR="00726495" w:rsidRPr="0056149B" w:rsidRDefault="002D35F0" w:rsidP="00DB0558">
      <w:pPr>
        <w:spacing w:after="0"/>
        <w:jc w:val="both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NOW THIS DEED OF SALE WITNESSETH AS FOLLOWS:</w:t>
      </w:r>
    </w:p>
    <w:p w14:paraId="3CBFBD86" w14:textId="77777777" w:rsidR="00A748C9" w:rsidRPr="0056149B" w:rsidRDefault="00A748C9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2D699EB" w14:textId="1C58D53B" w:rsidR="00D73167" w:rsidRPr="0056149B" w:rsidRDefault="00263180" w:rsidP="00263180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total sale consideration of the Schedule Property is </w:t>
      </w:r>
      <w:r w:rsidRPr="0056149B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del w:id="157" w:author="Khan, Ismail" w:date="2022-04-03T05:29:00Z">
        <w:r w:rsidRPr="0056149B" w:rsidDel="003034F6">
          <w:rPr>
            <w:rFonts w:ascii="Bookman Old Style" w:eastAsia="Times New Roman" w:hAnsi="Bookman Old Style" w:cs="Times New Roman"/>
            <w:sz w:val="25"/>
            <w:szCs w:val="25"/>
          </w:rPr>
          <w:delText>Seventy Six</w:delText>
        </w:r>
      </w:del>
      <w:ins w:id="158" w:author="Khan, Ismail" w:date="2022-04-03T05:29:00Z">
        <w:r w:rsidR="003034F6" w:rsidRPr="0056149B">
          <w:rPr>
            <w:rFonts w:ascii="Bookman Old Style" w:eastAsia="Times New Roman" w:hAnsi="Bookman Old Style" w:cs="Times New Roman"/>
            <w:sz w:val="25"/>
            <w:szCs w:val="25"/>
          </w:rPr>
          <w:t>Seventy-Six</w:t>
        </w:r>
      </w:ins>
      <w:r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Only/-)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1DDB96DA" w14:textId="77777777" w:rsidR="00263180" w:rsidRPr="0056149B" w:rsidRDefault="00263180" w:rsidP="00263180">
      <w:pPr>
        <w:pStyle w:val="ListParagraph"/>
        <w:spacing w:after="0"/>
        <w:ind w:left="360"/>
        <w:jc w:val="both"/>
        <w:rPr>
          <w:rFonts w:ascii="Bookman Old Style" w:hAnsi="Bookman Old Style"/>
          <w:sz w:val="25"/>
          <w:szCs w:val="25"/>
        </w:rPr>
      </w:pPr>
    </w:p>
    <w:p w14:paraId="0C36F1CE" w14:textId="58105994" w:rsidR="00D73167" w:rsidRPr="0056149B" w:rsidRDefault="00FC0835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T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he remaining amount of sale consideration of </w:t>
      </w:r>
      <w:r w:rsidR="00D73167" w:rsidRPr="0056149B">
        <w:rPr>
          <w:rFonts w:ascii="Bookman Old Style" w:eastAsia="Times New Roman" w:hAnsi="Bookman Old Style" w:cs="Times New Roman"/>
          <w:b/>
          <w:sz w:val="25"/>
          <w:szCs w:val="25"/>
        </w:rPr>
        <w:t>Rs.</w:t>
      </w:r>
      <w:r w:rsidR="008D2811" w:rsidRPr="0056149B">
        <w:rPr>
          <w:rFonts w:ascii="Bookman Old Style" w:eastAsia="Times New Roman" w:hAnsi="Bookman Old Style" w:cs="Times New Roman"/>
          <w:b/>
          <w:sz w:val="25"/>
          <w:szCs w:val="25"/>
        </w:rPr>
        <w:t>75</w:t>
      </w:r>
      <w:r w:rsidR="00D73167" w:rsidRPr="0056149B">
        <w:rPr>
          <w:rFonts w:ascii="Bookman Old Style" w:eastAsia="Times New Roman" w:hAnsi="Bookman Old Style" w:cs="Times New Roman"/>
          <w:b/>
          <w:sz w:val="25"/>
          <w:szCs w:val="25"/>
        </w:rPr>
        <w:t>,</w:t>
      </w:r>
      <w:r w:rsidR="008D2811" w:rsidRPr="0056149B">
        <w:rPr>
          <w:rFonts w:ascii="Bookman Old Style" w:eastAsia="Times New Roman" w:hAnsi="Bookman Old Style" w:cs="Times New Roman"/>
          <w:b/>
          <w:sz w:val="25"/>
          <w:szCs w:val="25"/>
        </w:rPr>
        <w:t>9</w:t>
      </w:r>
      <w:r w:rsidR="00D73167" w:rsidRPr="0056149B">
        <w:rPr>
          <w:rFonts w:ascii="Bookman Old Style" w:eastAsia="Times New Roman" w:hAnsi="Bookman Old Style" w:cs="Times New Roman"/>
          <w:b/>
          <w:sz w:val="25"/>
          <w:szCs w:val="25"/>
        </w:rPr>
        <w:t>0,000/-</w:t>
      </w:r>
      <w:r w:rsidR="00D73167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del w:id="159" w:author="Khan, Ismail" w:date="2022-04-03T06:36:00Z">
        <w:r w:rsidR="008D2811" w:rsidRPr="0056149B" w:rsidDel="00477A03">
          <w:rPr>
            <w:rFonts w:ascii="Bookman Old Style" w:eastAsia="Times New Roman" w:hAnsi="Bookman Old Style" w:cs="Times New Roman"/>
            <w:sz w:val="25"/>
            <w:szCs w:val="25"/>
          </w:rPr>
          <w:delText>Seventy Five</w:delText>
        </w:r>
      </w:del>
      <w:ins w:id="160" w:author="Khan, Ismail" w:date="2022-04-03T06:36:00Z">
        <w:r w:rsidR="00477A03" w:rsidRPr="0056149B">
          <w:rPr>
            <w:rFonts w:ascii="Bookman Old Style" w:eastAsia="Times New Roman" w:hAnsi="Bookman Old Style" w:cs="Times New Roman"/>
            <w:sz w:val="25"/>
            <w:szCs w:val="25"/>
          </w:rPr>
          <w:t>Seventy-Five</w:t>
        </w:r>
      </w:ins>
      <w:r w:rsidR="008D2811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Ninety Thousand </w:t>
      </w:r>
      <w:r w:rsidR="00D73167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Only/-) 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>have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been</w:t>
      </w:r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handed to </w:t>
      </w:r>
      <w:del w:id="161" w:author="Khan, Ismail" w:date="2022-04-03T05:29:00Z">
        <w:r w:rsidR="00D73167" w:rsidRPr="0056149B" w:rsidDel="003034F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the  </w:delText>
        </w:r>
        <w:r w:rsidR="00263180" w:rsidRPr="0056149B" w:rsidDel="003034F6">
          <w:rPr>
            <w:rFonts w:ascii="Bookman Old Style" w:hAnsi="Bookman Old Style"/>
            <w:color w:val="000000" w:themeColor="text1"/>
            <w:sz w:val="25"/>
            <w:szCs w:val="25"/>
          </w:rPr>
          <w:delText>VENDORS</w:delText>
        </w:r>
      </w:del>
      <w:ins w:id="162" w:author="Khan, Ismail" w:date="2022-04-03T05:29:00Z">
        <w:r w:rsidR="003034F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the VENDORS</w:t>
        </w:r>
      </w:ins>
      <w:r w:rsidR="00D7316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in the following manner:</w:t>
      </w:r>
    </w:p>
    <w:p w14:paraId="32E71FB0" w14:textId="77777777" w:rsidR="00AF6BB9" w:rsidRPr="0056149B" w:rsidDel="00270EA8" w:rsidRDefault="00AF6BB9" w:rsidP="00DB0558">
      <w:pPr>
        <w:pStyle w:val="ListParagraph"/>
        <w:spacing w:after="0"/>
        <w:jc w:val="both"/>
        <w:rPr>
          <w:del w:id="163" w:author="Khan, Ismail" w:date="2022-04-03T05:45:00Z"/>
          <w:rFonts w:ascii="Bookman Old Style" w:hAnsi="Bookman Old Style"/>
          <w:color w:val="000000" w:themeColor="text1"/>
          <w:sz w:val="25"/>
          <w:szCs w:val="25"/>
        </w:rPr>
      </w:pPr>
    </w:p>
    <w:p w14:paraId="665C6EA0" w14:textId="77777777" w:rsidR="00E0691D" w:rsidRPr="00270EA8" w:rsidRDefault="00E0691D" w:rsidP="00270EA8">
      <w:pPr>
        <w:rPr>
          <w:ins w:id="164" w:author="Khan, Ismail" w:date="2022-04-03T05:42:00Z"/>
          <w:rFonts w:ascii="Bookman Old Style" w:hAnsi="Bookman Old Style"/>
          <w:color w:val="000000" w:themeColor="text1"/>
          <w:sz w:val="25"/>
          <w:szCs w:val="25"/>
          <w:rPrChange w:id="165" w:author="Khan, Ismail" w:date="2022-04-03T05:45:00Z">
            <w:rPr>
              <w:ins w:id="166" w:author="Khan, Ismail" w:date="2022-04-03T05:42:00Z"/>
            </w:rPr>
          </w:rPrChange>
        </w:rPr>
        <w:pPrChange w:id="167" w:author="Khan, Ismail" w:date="2022-04-03T05:45:00Z">
          <w:pPr>
            <w:pStyle w:val="ListParagraph"/>
            <w:numPr>
              <w:numId w:val="17"/>
            </w:numPr>
            <w:spacing w:after="0"/>
            <w:ind w:left="900" w:hanging="360"/>
            <w:jc w:val="both"/>
          </w:pPr>
        </w:pPrChange>
      </w:pPr>
    </w:p>
    <w:p w14:paraId="7273FFA3" w14:textId="366CE916" w:rsidR="00E0691D" w:rsidRDefault="00E0691D" w:rsidP="00E0691D">
      <w:pPr>
        <w:pStyle w:val="ListParagraph"/>
        <w:numPr>
          <w:ilvl w:val="0"/>
          <w:numId w:val="17"/>
        </w:numPr>
        <w:spacing w:after="0"/>
        <w:jc w:val="both"/>
        <w:rPr>
          <w:ins w:id="168" w:author="Khan, Ismail" w:date="2022-04-03T05:42:00Z"/>
          <w:rFonts w:ascii="Bookman Old Style" w:hAnsi="Bookman Old Style"/>
          <w:color w:val="000000" w:themeColor="text1"/>
          <w:sz w:val="25"/>
          <w:szCs w:val="25"/>
        </w:rPr>
      </w:pPr>
      <w:ins w:id="169" w:author="Khan, Ismail" w:date="2022-04-03T05:42:00Z"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A sum of 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Rs. 12</w:t>
        </w:r>
        <w:r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,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000/-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(Rupees Twelve thousand Only/-) by way of an online transfer IMPS Bearing No. </w:t>
        </w:r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209223188161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on 02-03-2022 through Citibank, M.G Road, Bangalore in favor of </w:t>
        </w:r>
      </w:ins>
      <w:ins w:id="170" w:author="Khan, Ismail" w:date="2022-04-03T06:37:00Z">
        <w:r w:rsidR="00477A0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Mr</w:t>
        </w:r>
      </w:ins>
      <w:ins w:id="171" w:author="Khan, Ismail" w:date="2022-04-03T05:42:00Z">
        <w:r w:rsidRPr="0056149B">
          <w:rPr>
            <w:rFonts w:ascii="Bookman Old Style" w:eastAsia="Times New Roman" w:hAnsi="Bookman Old Style" w:cs="Times New Roman"/>
            <w:b/>
            <w:color w:val="000000" w:themeColor="text1"/>
            <w:sz w:val="25"/>
            <w:szCs w:val="25"/>
          </w:rPr>
          <w:t xml:space="preserve">. </w:t>
        </w:r>
        <w:r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Afzal Basha</w:t>
        </w:r>
        <w:r w:rsidRPr="0056149B">
          <w:rPr>
            <w:rFonts w:ascii="Bookman Old Style" w:hAnsi="Bookman Old Style"/>
            <w:color w:val="000000" w:themeColor="text1"/>
            <w:sz w:val="25"/>
            <w:szCs w:val="25"/>
          </w:rPr>
          <w:t>, the vendor No.1</w:t>
        </w:r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.</w:t>
        </w:r>
      </w:ins>
    </w:p>
    <w:p w14:paraId="67231536" w14:textId="77777777" w:rsidR="00E0691D" w:rsidRDefault="00E0691D" w:rsidP="00E0691D">
      <w:pPr>
        <w:pStyle w:val="ListParagraph"/>
        <w:spacing w:after="0"/>
        <w:ind w:left="900"/>
        <w:jc w:val="both"/>
        <w:rPr>
          <w:ins w:id="172" w:author="Khan, Ismail" w:date="2022-04-03T05:42:00Z"/>
          <w:rFonts w:ascii="Bookman Old Style" w:hAnsi="Bookman Old Style"/>
          <w:color w:val="000000" w:themeColor="text1"/>
          <w:sz w:val="25"/>
          <w:szCs w:val="25"/>
        </w:rPr>
      </w:pPr>
    </w:p>
    <w:p w14:paraId="58F9130B" w14:textId="60968ACC" w:rsidR="00E0691D" w:rsidRDefault="00E0691D" w:rsidP="00E0691D">
      <w:pPr>
        <w:pStyle w:val="ListParagraph"/>
        <w:numPr>
          <w:ilvl w:val="0"/>
          <w:numId w:val="17"/>
        </w:numPr>
        <w:spacing w:after="0"/>
        <w:jc w:val="both"/>
        <w:rPr>
          <w:ins w:id="173" w:author="Khan, Ismail" w:date="2022-04-03T05:45:00Z"/>
          <w:rFonts w:ascii="Bookman Old Style" w:hAnsi="Bookman Old Style"/>
          <w:color w:val="000000" w:themeColor="text1"/>
          <w:sz w:val="25"/>
          <w:szCs w:val="25"/>
        </w:rPr>
      </w:pPr>
      <w:ins w:id="174" w:author="Khan, Ismail" w:date="2022-04-03T05:42:00Z">
        <w:r>
          <w:rPr>
            <w:rFonts w:ascii="Bookman Old Style" w:hAnsi="Bookman Old Style"/>
            <w:color w:val="000000" w:themeColor="text1"/>
            <w:sz w:val="25"/>
            <w:szCs w:val="25"/>
          </w:rPr>
          <w:lastRenderedPageBreak/>
          <w:t xml:space="preserve">A sum of 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Rs. 12</w:t>
        </w:r>
        <w:r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,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000/-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(Rupees Twelve thousand Only/-) by way of an online transfer IMPS Bearing No. </w:t>
        </w:r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209223188199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on 02-03-2022 through Citibank, M.G Road, Bangalore in favor of </w:t>
        </w:r>
      </w:ins>
      <w:ins w:id="175" w:author="Khan, Ismail" w:date="2022-04-03T06:37:00Z">
        <w:r w:rsidR="00477A03">
          <w:rPr>
            <w:rFonts w:ascii="Bookman Old Style" w:hAnsi="Bookman Old Style"/>
            <w:color w:val="000000" w:themeColor="text1"/>
            <w:sz w:val="25"/>
            <w:szCs w:val="25"/>
          </w:rPr>
          <w:t>Mrs</w:t>
        </w:r>
      </w:ins>
      <w:ins w:id="176" w:author="Khan, Ismail" w:date="2022-04-03T05:45:00Z">
        <w:r w:rsidR="00270EA8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. </w:t>
        </w:r>
        <w:proofErr w:type="spellStart"/>
        <w:r w:rsidR="00270EA8" w:rsidRPr="0056149B">
          <w:rPr>
            <w:rFonts w:ascii="Bookman Old Style" w:hAnsi="Bookman Old Style"/>
            <w:color w:val="000000" w:themeColor="text1"/>
            <w:sz w:val="25"/>
            <w:szCs w:val="25"/>
          </w:rPr>
          <w:t>Humera</w:t>
        </w:r>
        <w:proofErr w:type="spellEnd"/>
        <w:r w:rsidR="00270EA8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Banu, the vendor No.2</w:t>
        </w:r>
      </w:ins>
      <w:ins w:id="177" w:author="Khan, Ismail" w:date="2022-04-03T05:42:00Z"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.</w:t>
        </w:r>
      </w:ins>
    </w:p>
    <w:p w14:paraId="10685CF0" w14:textId="77777777" w:rsidR="00270EA8" w:rsidRPr="00270EA8" w:rsidRDefault="00270EA8" w:rsidP="00270EA8">
      <w:pPr>
        <w:pStyle w:val="ListParagraph"/>
        <w:rPr>
          <w:ins w:id="178" w:author="Khan, Ismail" w:date="2022-04-03T05:45:00Z"/>
          <w:rFonts w:ascii="Bookman Old Style" w:hAnsi="Bookman Old Style"/>
          <w:color w:val="000000" w:themeColor="text1"/>
          <w:sz w:val="25"/>
          <w:szCs w:val="25"/>
          <w:rPrChange w:id="179" w:author="Khan, Ismail" w:date="2022-04-03T05:45:00Z">
            <w:rPr>
              <w:ins w:id="180" w:author="Khan, Ismail" w:date="2022-04-03T05:45:00Z"/>
            </w:rPr>
          </w:rPrChange>
        </w:rPr>
        <w:pPrChange w:id="181" w:author="Khan, Ismail" w:date="2022-04-03T05:45:00Z">
          <w:pPr>
            <w:pStyle w:val="ListParagraph"/>
            <w:numPr>
              <w:numId w:val="17"/>
            </w:numPr>
            <w:spacing w:after="0"/>
            <w:ind w:left="900" w:hanging="360"/>
            <w:jc w:val="both"/>
          </w:pPr>
        </w:pPrChange>
      </w:pPr>
    </w:p>
    <w:p w14:paraId="750E0783" w14:textId="67A1B6EA" w:rsidR="00270EA8" w:rsidRDefault="00270EA8" w:rsidP="00270EA8">
      <w:pPr>
        <w:pStyle w:val="ListParagraph"/>
        <w:numPr>
          <w:ilvl w:val="0"/>
          <w:numId w:val="17"/>
        </w:numPr>
        <w:spacing w:after="0"/>
        <w:jc w:val="both"/>
        <w:rPr>
          <w:ins w:id="182" w:author="Khan, Ismail" w:date="2022-04-03T05:45:00Z"/>
          <w:rFonts w:ascii="Bookman Old Style" w:hAnsi="Bookman Old Style"/>
          <w:color w:val="000000" w:themeColor="text1"/>
          <w:sz w:val="25"/>
          <w:szCs w:val="25"/>
        </w:rPr>
      </w:pPr>
      <w:ins w:id="183" w:author="Khan, Ismail" w:date="2022-04-03T05:45:00Z"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A sum of 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Rs. </w:t>
        </w:r>
        <w:r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2,50,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000/-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(Rupees Two Lakhs Fifty Thousand Only/-) by way of an online transfer IMPS Bearing No. </w:t>
        </w:r>
        <w:proofErr w:type="spellStart"/>
        <w:r>
          <w:rPr>
            <w:rFonts w:ascii="Bookman Old Style" w:hAnsi="Bookman Old Style"/>
            <w:color w:val="000000" w:themeColor="text1"/>
            <w:sz w:val="25"/>
            <w:szCs w:val="25"/>
          </w:rPr>
          <w:t>xxxxxxxxxx</w:t>
        </w:r>
        <w:proofErr w:type="spellEnd"/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on 03-03-2022 through Citibank, M.G Road, Bangalore in favor of </w:t>
        </w:r>
      </w:ins>
      <w:ins w:id="184" w:author="Khan, Ismail" w:date="2022-04-03T06:38:00Z">
        <w:r w:rsidR="00477A03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Mr</w:t>
        </w:r>
      </w:ins>
      <w:ins w:id="185" w:author="Khan, Ismail" w:date="2022-04-03T05:45:00Z">
        <w:r w:rsidRPr="0056149B">
          <w:rPr>
            <w:rFonts w:ascii="Bookman Old Style" w:eastAsia="Times New Roman" w:hAnsi="Bookman Old Style" w:cs="Times New Roman"/>
            <w:b/>
            <w:color w:val="000000" w:themeColor="text1"/>
            <w:sz w:val="25"/>
            <w:szCs w:val="25"/>
          </w:rPr>
          <w:t xml:space="preserve">. </w:t>
        </w:r>
        <w:r w:rsidRPr="0056149B">
          <w:rPr>
            <w:rFonts w:ascii="Bookman Old Style" w:eastAsia="Times New Roman" w:hAnsi="Bookman Old Style" w:cs="Times New Roman"/>
            <w:color w:val="000000" w:themeColor="text1"/>
            <w:sz w:val="25"/>
            <w:szCs w:val="25"/>
          </w:rPr>
          <w:t>Afzal Basha</w:t>
        </w:r>
        <w:r w:rsidRPr="0056149B">
          <w:rPr>
            <w:rFonts w:ascii="Bookman Old Style" w:hAnsi="Bookman Old Style"/>
            <w:color w:val="000000" w:themeColor="text1"/>
            <w:sz w:val="25"/>
            <w:szCs w:val="25"/>
          </w:rPr>
          <w:t>, the vendor No.1</w:t>
        </w:r>
        <w:r w:rsidRPr="00C25996">
          <w:rPr>
            <w:rFonts w:ascii="Bookman Old Style" w:hAnsi="Bookman Old Style"/>
            <w:color w:val="000000" w:themeColor="text1"/>
            <w:sz w:val="25"/>
            <w:szCs w:val="25"/>
          </w:rPr>
          <w:t>.</w:t>
        </w:r>
      </w:ins>
    </w:p>
    <w:p w14:paraId="364311D2" w14:textId="77777777" w:rsidR="00270EA8" w:rsidRDefault="00270EA8" w:rsidP="00270EA8">
      <w:pPr>
        <w:pStyle w:val="ListParagraph"/>
        <w:spacing w:after="0"/>
        <w:ind w:left="900"/>
        <w:jc w:val="both"/>
        <w:rPr>
          <w:ins w:id="186" w:author="Khan, Ismail" w:date="2022-04-03T05:45:00Z"/>
          <w:rFonts w:ascii="Bookman Old Style" w:hAnsi="Bookman Old Style"/>
          <w:color w:val="000000" w:themeColor="text1"/>
          <w:sz w:val="25"/>
          <w:szCs w:val="25"/>
        </w:rPr>
      </w:pPr>
    </w:p>
    <w:p w14:paraId="7A9A66D8" w14:textId="6B6F8FE8" w:rsidR="00270EA8" w:rsidRPr="00270EA8" w:rsidRDefault="00270EA8" w:rsidP="00EE4BF4">
      <w:pPr>
        <w:pStyle w:val="ListParagraph"/>
        <w:numPr>
          <w:ilvl w:val="0"/>
          <w:numId w:val="17"/>
        </w:numPr>
        <w:spacing w:after="0"/>
        <w:jc w:val="both"/>
        <w:rPr>
          <w:ins w:id="187" w:author="Khan, Ismail" w:date="2022-04-03T05:41:00Z"/>
          <w:rFonts w:ascii="Bookman Old Style" w:hAnsi="Bookman Old Style"/>
          <w:color w:val="000000" w:themeColor="text1"/>
          <w:sz w:val="25"/>
          <w:szCs w:val="25"/>
          <w:rPrChange w:id="188" w:author="Khan, Ismail" w:date="2022-04-03T05:45:00Z">
            <w:rPr>
              <w:ins w:id="189" w:author="Khan, Ismail" w:date="2022-04-03T05:41:00Z"/>
            </w:rPr>
          </w:rPrChange>
        </w:rPr>
      </w:pPr>
      <w:ins w:id="190" w:author="Khan, Ismail" w:date="2022-04-03T05:45:00Z"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A sum of 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 xml:space="preserve">Rs. </w:t>
        </w:r>
        <w:r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2,50,</w:t>
        </w:r>
        <w:r w:rsidRPr="00C25996">
          <w:rPr>
            <w:rFonts w:ascii="Bookman Old Style" w:hAnsi="Bookman Old Style"/>
            <w:b/>
            <w:bCs/>
            <w:color w:val="000000" w:themeColor="text1"/>
            <w:sz w:val="25"/>
            <w:szCs w:val="25"/>
          </w:rPr>
          <w:t>000/-</w:t>
        </w:r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(Rupees Two Lakhs Fifty Thousand Only/-) by way of an online transfer IMPS Bearing No. </w:t>
        </w:r>
        <w:proofErr w:type="spellStart"/>
        <w:r>
          <w:rPr>
            <w:rFonts w:ascii="Bookman Old Style" w:hAnsi="Bookman Old Style"/>
            <w:color w:val="000000" w:themeColor="text1"/>
            <w:sz w:val="25"/>
            <w:szCs w:val="25"/>
          </w:rPr>
          <w:t>xxxxxxxxxxx</w:t>
        </w:r>
        <w:proofErr w:type="spellEnd"/>
        <w:r>
          <w:rPr>
            <w:rFonts w:ascii="Bookman Old Style" w:hAnsi="Bookman Old Style"/>
            <w:color w:val="000000" w:themeColor="text1"/>
            <w:sz w:val="25"/>
            <w:szCs w:val="25"/>
          </w:rPr>
          <w:t xml:space="preserve"> on 03-03-2022 through Citibank, M.G Road, Bangalore in favor of </w:t>
        </w:r>
      </w:ins>
      <w:ins w:id="191" w:author="Khan, Ismail" w:date="2022-04-03T06:38:00Z">
        <w:r w:rsidR="00477A03">
          <w:rPr>
            <w:rFonts w:ascii="Bookman Old Style" w:hAnsi="Bookman Old Style"/>
            <w:color w:val="000000" w:themeColor="text1"/>
            <w:sz w:val="25"/>
            <w:szCs w:val="25"/>
          </w:rPr>
          <w:t>Mrs</w:t>
        </w:r>
      </w:ins>
      <w:ins w:id="192" w:author="Khan, Ismail" w:date="2022-04-03T05:45:00Z">
        <w:r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. </w:t>
        </w:r>
        <w:proofErr w:type="spellStart"/>
        <w:r w:rsidRPr="0056149B">
          <w:rPr>
            <w:rFonts w:ascii="Bookman Old Style" w:hAnsi="Bookman Old Style"/>
            <w:color w:val="000000" w:themeColor="text1"/>
            <w:sz w:val="25"/>
            <w:szCs w:val="25"/>
          </w:rPr>
          <w:t>Humera</w:t>
        </w:r>
        <w:proofErr w:type="spellEnd"/>
        <w:r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Banu, the vendor No.2.</w:t>
        </w:r>
      </w:ins>
    </w:p>
    <w:p w14:paraId="50DFB165" w14:textId="77777777" w:rsidR="00E0691D" w:rsidRPr="00E0691D" w:rsidRDefault="00E0691D" w:rsidP="00E0691D">
      <w:pPr>
        <w:pStyle w:val="ListParagraph"/>
        <w:spacing w:after="0"/>
        <w:ind w:left="900"/>
        <w:jc w:val="both"/>
        <w:rPr>
          <w:ins w:id="193" w:author="Khan, Ismail" w:date="2022-04-03T05:33:00Z"/>
          <w:rFonts w:ascii="Bookman Old Style" w:hAnsi="Bookman Old Style"/>
          <w:color w:val="000000" w:themeColor="text1"/>
          <w:sz w:val="25"/>
          <w:szCs w:val="25"/>
          <w:rPrChange w:id="194" w:author="Khan, Ismail" w:date="2022-04-03T05:41:00Z">
            <w:rPr>
              <w:ins w:id="195" w:author="Khan, Ismail" w:date="2022-04-03T05:33:00Z"/>
              <w:rFonts w:ascii="Bookman Old Style" w:hAnsi="Bookman Old Style"/>
              <w:b/>
              <w:color w:val="000000" w:themeColor="text1"/>
              <w:sz w:val="25"/>
              <w:szCs w:val="25"/>
            </w:rPr>
          </w:rPrChange>
        </w:rPr>
        <w:pPrChange w:id="196" w:author="Khan, Ismail" w:date="2022-04-03T05:41:00Z">
          <w:pPr>
            <w:pStyle w:val="ListParagraph"/>
            <w:numPr>
              <w:numId w:val="17"/>
            </w:numPr>
            <w:spacing w:after="0"/>
            <w:ind w:left="900" w:hanging="360"/>
            <w:jc w:val="both"/>
          </w:pPr>
        </w:pPrChange>
      </w:pPr>
    </w:p>
    <w:p w14:paraId="67B77116" w14:textId="5417BA5E" w:rsidR="006437C6" w:rsidRPr="0056149B" w:rsidRDefault="00483833" w:rsidP="004C4AD2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ins w:id="197" w:author="Khan, Ismail" w:date="2022-04-03T05:33:00Z">
        <w:r w:rsidRPr="00270EA8">
          <w:rPr>
            <w:rFonts w:ascii="Bookman Old Style" w:hAnsi="Bookman Old Style"/>
            <w:bCs/>
            <w:color w:val="000000" w:themeColor="text1"/>
            <w:sz w:val="25"/>
            <w:szCs w:val="25"/>
            <w:rPrChange w:id="198" w:author="Khan, Ismail" w:date="2022-04-03T05:45:00Z">
              <w:rPr>
                <w:rFonts w:ascii="Bookman Old Style" w:hAnsi="Bookman Old Style"/>
                <w:b/>
                <w:color w:val="000000" w:themeColor="text1"/>
                <w:sz w:val="25"/>
                <w:szCs w:val="25"/>
              </w:rPr>
            </w:rPrChange>
          </w:rPr>
          <w:t>A sum of</w:t>
        </w:r>
        <w:r>
          <w:rPr>
            <w:rFonts w:ascii="Bookman Old Style" w:hAnsi="Bookman Old Style"/>
            <w:b/>
            <w:color w:val="000000" w:themeColor="text1"/>
            <w:sz w:val="25"/>
            <w:szCs w:val="25"/>
          </w:rPr>
          <w:t xml:space="preserve"> </w:t>
        </w:r>
      </w:ins>
      <w:r w:rsidR="00101A4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ins w:id="199" w:author="Khan, Ismail" w:date="2022-04-03T05:32:00Z">
        <w:r w:rsidR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t>5</w:t>
        </w:r>
      </w:ins>
      <w:del w:id="200" w:author="Khan, Ismail" w:date="2022-04-03T05:31:00Z">
        <w:r w:rsidR="008D2811" w:rsidRPr="0056149B" w:rsidDel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7</w:delText>
        </w:r>
      </w:del>
      <w:r w:rsidR="000926D8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</w:t>
      </w:r>
      <w:del w:id="201" w:author="Khan, Ismail" w:date="2022-04-03T05:32:00Z">
        <w:r w:rsidR="008D2811" w:rsidRPr="0056149B" w:rsidDel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95</w:delText>
        </w:r>
      </w:del>
      <w:ins w:id="202" w:author="Khan, Ismail" w:date="2022-04-03T05:32:00Z">
        <w:r w:rsidR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t>00</w:t>
        </w:r>
      </w:ins>
      <w:r w:rsidR="000926D8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000</w:t>
      </w:r>
      <w:r w:rsidR="00101A4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/-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Thirty </w:t>
      </w:r>
      <w:del w:id="203" w:author="Khan, Ismail" w:date="2022-04-03T05:32:00Z"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Seven </w:delText>
        </w:r>
      </w:del>
      <w:ins w:id="204" w:author="Khan, Ismail" w:date="2022-04-03T05:32:00Z">
        <w:r w:rsidR="009734E8">
          <w:rPr>
            <w:rFonts w:ascii="Bookman Old Style" w:hAnsi="Bookman Old Style"/>
            <w:color w:val="000000" w:themeColor="text1"/>
            <w:sz w:val="25"/>
            <w:szCs w:val="25"/>
          </w:rPr>
          <w:t>Five</w:t>
        </w:r>
        <w:r w:rsidR="009734E8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Lakhs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del w:id="205" w:author="Khan, Ismail" w:date="2022-04-03T05:32:00Z">
        <w:r w:rsidR="00263180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>and</w:delText>
        </w:r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Ninety Five Thousand </w:delText>
        </w:r>
      </w:del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only/-) drawn as </w:t>
      </w:r>
      <w:proofErr w:type="gramStart"/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>cheque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No.</w:t>
      </w:r>
      <w:proofErr w:type="gramEnd"/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proofErr w:type="spellStart"/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xxxxxxx</w:t>
      </w:r>
      <w:proofErr w:type="spellEnd"/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dated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05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04-2022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given 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from </w:t>
      </w:r>
      <w:proofErr w:type="spellStart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>xxxxx</w:t>
      </w:r>
      <w:proofErr w:type="spellEnd"/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Bank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disbursing the loan amount </w:t>
      </w:r>
      <w:r w:rsidR="001E6C9D" w:rsidRPr="0056149B">
        <w:rPr>
          <w:rFonts w:ascii="Bookman Old Style" w:hAnsi="Bookman Old Style"/>
          <w:color w:val="000000" w:themeColor="text1"/>
          <w:sz w:val="25"/>
          <w:szCs w:val="25"/>
        </w:rPr>
        <w:t>directly in</w:t>
      </w:r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del w:id="206" w:author="Khan, Ismail" w:date="2022-04-03T05:40:00Z">
        <w:r w:rsidR="00101A41" w:rsidRPr="0056149B" w:rsidDel="00E0691D">
          <w:rPr>
            <w:rFonts w:ascii="Bookman Old Style" w:hAnsi="Bookman Old Style"/>
            <w:color w:val="000000" w:themeColor="text1"/>
            <w:sz w:val="25"/>
            <w:szCs w:val="25"/>
          </w:rPr>
          <w:delText>favour</w:delText>
        </w:r>
      </w:del>
      <w:ins w:id="207" w:author="Khan, Ismail" w:date="2022-04-03T05:40:00Z">
        <w:r w:rsidR="00E0691D" w:rsidRPr="0056149B">
          <w:rPr>
            <w:rFonts w:ascii="Bookman Old Style" w:hAnsi="Bookman Old Style"/>
            <w:color w:val="000000" w:themeColor="text1"/>
            <w:sz w:val="25"/>
            <w:szCs w:val="25"/>
          </w:rPr>
          <w:t>favor</w:t>
        </w:r>
      </w:ins>
      <w:r w:rsidR="00101A4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C4AD2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 </w:t>
      </w:r>
      <w:r w:rsidR="004C4AD2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Sri</w:t>
      </w:r>
      <w:r w:rsidR="004C4AD2" w:rsidRPr="0056149B">
        <w:rPr>
          <w:rFonts w:ascii="Bookman Old Style" w:eastAsia="Times New Roman" w:hAnsi="Bookman Old Style" w:cs="Times New Roman"/>
          <w:b/>
          <w:color w:val="000000" w:themeColor="text1"/>
          <w:sz w:val="25"/>
          <w:szCs w:val="25"/>
        </w:rPr>
        <w:t xml:space="preserve">. </w:t>
      </w:r>
      <w:r w:rsidR="004C4AD2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="005D13E4" w:rsidRPr="0056149B">
        <w:rPr>
          <w:rFonts w:ascii="Bookman Old Style" w:hAnsi="Bookman Old Style"/>
          <w:color w:val="000000" w:themeColor="text1"/>
          <w:sz w:val="25"/>
          <w:szCs w:val="25"/>
        </w:rPr>
        <w:t>, the vendor No.1.</w:t>
      </w:r>
    </w:p>
    <w:p w14:paraId="037A4425" w14:textId="77777777" w:rsidR="00AF6BB9" w:rsidRPr="0056149B" w:rsidRDefault="00AF6BB9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494E92E" w14:textId="44ECD2A2" w:rsidR="00486141" w:rsidRPr="0056149B" w:rsidRDefault="00483833" w:rsidP="00DB0558">
      <w:pPr>
        <w:pStyle w:val="ListParagraph"/>
        <w:numPr>
          <w:ilvl w:val="0"/>
          <w:numId w:val="17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ins w:id="208" w:author="Khan, Ismail" w:date="2022-04-03T05:34:00Z">
        <w:r w:rsidRPr="00270EA8">
          <w:rPr>
            <w:rFonts w:ascii="Bookman Old Style" w:hAnsi="Bookman Old Style"/>
            <w:bCs/>
            <w:color w:val="000000" w:themeColor="text1"/>
            <w:sz w:val="25"/>
            <w:szCs w:val="25"/>
            <w:rPrChange w:id="209" w:author="Khan, Ismail" w:date="2022-04-03T05:45:00Z">
              <w:rPr>
                <w:rFonts w:ascii="Bookman Old Style" w:hAnsi="Bookman Old Style"/>
                <w:b/>
                <w:color w:val="000000" w:themeColor="text1"/>
                <w:sz w:val="25"/>
                <w:szCs w:val="25"/>
              </w:rPr>
            </w:rPrChange>
          </w:rPr>
          <w:t>A sum of</w:t>
        </w:r>
        <w:r>
          <w:rPr>
            <w:rFonts w:ascii="Bookman Old Style" w:hAnsi="Bookman Old Style"/>
            <w:b/>
            <w:color w:val="000000" w:themeColor="text1"/>
            <w:sz w:val="25"/>
            <w:szCs w:val="25"/>
          </w:rPr>
          <w:t xml:space="preserve"> </w:t>
        </w:r>
      </w:ins>
      <w:r w:rsidR="00101A4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Rs. </w:t>
      </w:r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3</w:t>
      </w:r>
      <w:ins w:id="210" w:author="Khan, Ismail" w:date="2022-04-03T05:32:00Z">
        <w:r w:rsidR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t>5</w:t>
        </w:r>
      </w:ins>
      <w:del w:id="211" w:author="Khan, Ismail" w:date="2022-04-03T05:32:00Z">
        <w:r w:rsidR="008D2811" w:rsidRPr="0056149B" w:rsidDel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7</w:delText>
        </w:r>
      </w:del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</w:t>
      </w:r>
      <w:ins w:id="212" w:author="Khan, Ismail" w:date="2022-04-03T05:32:00Z">
        <w:r w:rsidR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t>00</w:t>
        </w:r>
      </w:ins>
      <w:del w:id="213" w:author="Khan, Ismail" w:date="2022-04-03T05:32:00Z">
        <w:r w:rsidR="008D2811" w:rsidRPr="0056149B" w:rsidDel="009734E8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95</w:delText>
        </w:r>
      </w:del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,000/-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(Rupees Thirty </w:t>
      </w:r>
      <w:del w:id="214" w:author="Khan, Ismail" w:date="2022-04-03T05:32:00Z"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>Seven Lakhs</w:delText>
        </w:r>
        <w:r w:rsidR="00263180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and</w:delText>
        </w:r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Ninety </w:delText>
        </w:r>
      </w:del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Five </w:t>
      </w:r>
      <w:del w:id="215" w:author="Khan, Ismail" w:date="2022-04-03T05:33:00Z">
        <w:r w:rsidR="008D2811" w:rsidRPr="0056149B" w:rsidDel="009734E8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Thousand </w:delText>
        </w:r>
      </w:del>
      <w:ins w:id="216" w:author="Khan, Ismail" w:date="2022-04-03T05:33:00Z">
        <w:r w:rsidR="009734E8">
          <w:rPr>
            <w:rFonts w:ascii="Bookman Old Style" w:hAnsi="Bookman Old Style"/>
            <w:color w:val="000000" w:themeColor="text1"/>
            <w:sz w:val="25"/>
            <w:szCs w:val="25"/>
          </w:rPr>
          <w:t>Lakhs</w:t>
        </w:r>
        <w:r w:rsidR="009734E8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only/-) 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drawn as cheque No. </w:t>
      </w:r>
      <w:r w:rsidR="00DD05CF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“</w:t>
      </w:r>
      <w:proofErr w:type="spellStart"/>
      <w:r w:rsidR="008D2811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xxxxxxx</w:t>
      </w:r>
      <w:proofErr w:type="spellEnd"/>
      <w:r w:rsidR="00DD05CF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”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dated 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05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04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-</w:t>
      </w:r>
      <w:r w:rsidR="008D2811" w:rsidRPr="0056149B">
        <w:rPr>
          <w:rFonts w:ascii="Bookman Old Style" w:hAnsi="Bookman Old Style"/>
          <w:color w:val="000000" w:themeColor="text1"/>
          <w:sz w:val="25"/>
          <w:szCs w:val="25"/>
        </w:rPr>
        <w:t>2022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given from </w:t>
      </w:r>
      <w:proofErr w:type="spellStart"/>
      <w:proofErr w:type="gramStart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>xxxx</w:t>
      </w:r>
      <w:proofErr w:type="spellEnd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Bank</w:t>
      </w:r>
      <w:proofErr w:type="gramEnd"/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disbursing the loan amount </w:t>
      </w:r>
      <w:r w:rsidR="00206CD3" w:rsidRPr="0056149B">
        <w:rPr>
          <w:rFonts w:ascii="Bookman Old Style" w:hAnsi="Bookman Old Style"/>
          <w:color w:val="000000" w:themeColor="text1"/>
          <w:sz w:val="25"/>
          <w:szCs w:val="25"/>
        </w:rPr>
        <w:t>directly in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del w:id="217" w:author="Khan, Ismail" w:date="2022-04-03T05:40:00Z">
        <w:r w:rsidR="00DD05CF" w:rsidRPr="0056149B" w:rsidDel="00E0691D">
          <w:rPr>
            <w:rFonts w:ascii="Bookman Old Style" w:hAnsi="Bookman Old Style"/>
            <w:color w:val="000000" w:themeColor="text1"/>
            <w:sz w:val="25"/>
            <w:szCs w:val="25"/>
          </w:rPr>
          <w:delText>favour</w:delText>
        </w:r>
      </w:del>
      <w:ins w:id="218" w:author="Khan, Ismail" w:date="2022-04-03T05:40:00Z">
        <w:r w:rsidR="00E0691D" w:rsidRPr="0056149B">
          <w:rPr>
            <w:rFonts w:ascii="Bookman Old Style" w:hAnsi="Bookman Old Style"/>
            <w:color w:val="000000" w:themeColor="text1"/>
            <w:sz w:val="25"/>
            <w:szCs w:val="25"/>
          </w:rPr>
          <w:t>favor</w:t>
        </w:r>
      </w:ins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</w:t>
      </w:r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Smt. </w:t>
      </w:r>
      <w:proofErr w:type="spellStart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>Humera</w:t>
      </w:r>
      <w:proofErr w:type="spellEnd"/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Banu</w:t>
      </w:r>
      <w:r w:rsidR="00DD05CF" w:rsidRPr="0056149B">
        <w:rPr>
          <w:rFonts w:ascii="Bookman Old Style" w:hAnsi="Bookman Old Style"/>
          <w:color w:val="000000" w:themeColor="text1"/>
          <w:sz w:val="25"/>
          <w:szCs w:val="25"/>
        </w:rPr>
        <w:t>, the vendor No.2</w:t>
      </w:r>
      <w:r w:rsidR="00206CD3" w:rsidRPr="0056149B">
        <w:rPr>
          <w:rFonts w:ascii="Bookman Old Style" w:hAnsi="Bookman Old Style"/>
          <w:color w:val="000000" w:themeColor="text1"/>
          <w:sz w:val="25"/>
          <w:szCs w:val="25"/>
        </w:rPr>
        <w:t>.</w:t>
      </w:r>
    </w:p>
    <w:p w14:paraId="5FC243DB" w14:textId="77777777" w:rsidR="00AD22B9" w:rsidRPr="0056149B" w:rsidRDefault="00AD22B9" w:rsidP="00DB0558">
      <w:pPr>
        <w:pStyle w:val="ListParagraph"/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3AB2009A" w14:textId="46C212F9" w:rsidR="00AD22B9" w:rsidRPr="0056149B" w:rsidRDefault="00477A03" w:rsidP="00DB055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ins w:id="219" w:author="Khan, Ismail" w:date="2022-04-03T06:39:00Z">
        <w:r>
          <w:rPr>
            <w:rFonts w:ascii="Bookman Old Style" w:hAnsi="Bookman Old Style"/>
            <w:b/>
            <w:color w:val="000000" w:themeColor="text1"/>
            <w:sz w:val="25"/>
            <w:szCs w:val="25"/>
          </w:rPr>
          <w:t xml:space="preserve">A sum of </w:t>
        </w:r>
      </w:ins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Rs.</w:t>
      </w:r>
      <w:ins w:id="220" w:author="Khan, Ismail" w:date="2022-04-03T05:59:00Z">
        <w:r w:rsidR="00C24D44">
          <w:rPr>
            <w:rFonts w:ascii="Bookman Old Style" w:hAnsi="Bookman Old Style"/>
            <w:b/>
            <w:color w:val="000000" w:themeColor="text1"/>
            <w:sz w:val="25"/>
            <w:szCs w:val="25"/>
          </w:rPr>
          <w:t xml:space="preserve"> </w:t>
        </w:r>
      </w:ins>
      <w:r w:rsidR="004C4AD2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76,000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/-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(Rupees </w:t>
      </w:r>
      <w:del w:id="221" w:author="Khan, Ismail" w:date="2022-04-03T05:47:00Z">
        <w:r w:rsidR="004C4AD2" w:rsidRPr="0056149B" w:rsidDel="00270EA8">
          <w:rPr>
            <w:rFonts w:ascii="Bookman Old Style" w:hAnsi="Bookman Old Style"/>
            <w:color w:val="000000" w:themeColor="text1"/>
            <w:sz w:val="25"/>
            <w:szCs w:val="25"/>
          </w:rPr>
          <w:delText>Seventy Six</w:delText>
        </w:r>
      </w:del>
      <w:ins w:id="222" w:author="Khan, Ismail" w:date="2022-04-03T05:47:00Z">
        <w:r w:rsidR="00270EA8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Seventy-Six</w:t>
        </w:r>
      </w:ins>
      <w:r w:rsidR="004C4A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Thousand</w:t>
      </w:r>
      <w:r w:rsidR="00B4748A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Only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/-) towards </w:t>
      </w:r>
      <w:r w:rsidR="00AD22B9"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TDS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is taken from sale consideration and the same has been deposited by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behalf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6318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in the following </w:t>
      </w:r>
      <w:proofErr w:type="gramStart"/>
      <w:r w:rsidR="00AD22B9" w:rsidRPr="0056149B">
        <w:rPr>
          <w:rFonts w:ascii="Bookman Old Style" w:hAnsi="Bookman Old Style"/>
          <w:color w:val="000000" w:themeColor="text1"/>
          <w:sz w:val="25"/>
          <w:szCs w:val="25"/>
        </w:rPr>
        <w:t>manner;</w:t>
      </w:r>
      <w:proofErr w:type="gramEnd"/>
    </w:p>
    <w:p w14:paraId="59CDD7D4" w14:textId="77777777" w:rsidR="00D87D6A" w:rsidRPr="0056149B" w:rsidRDefault="00D87D6A" w:rsidP="00DB0558">
      <w:pPr>
        <w:pStyle w:val="ListParagraph"/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8DDCF95" w14:textId="270E5FFA" w:rsidR="00AD22B9" w:rsidRPr="0056149B" w:rsidRDefault="00AD22B9" w:rsidP="00DB0558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FF0000"/>
          <w:sz w:val="25"/>
          <w:szCs w:val="25"/>
        </w:rPr>
      </w:pPr>
      <w:r w:rsidRPr="0056149B">
        <w:rPr>
          <w:rFonts w:ascii="Bookman Old Style" w:hAnsi="Bookman Old Style"/>
          <w:color w:val="FF0000"/>
          <w:sz w:val="25"/>
          <w:szCs w:val="25"/>
        </w:rPr>
        <w:lastRenderedPageBreak/>
        <w:t xml:space="preserve">    Rs.</w:t>
      </w:r>
      <w:r w:rsidR="004C4AD2" w:rsidRPr="0056149B">
        <w:rPr>
          <w:rFonts w:ascii="Bookman Old Style" w:hAnsi="Bookman Old Style"/>
          <w:color w:val="FF0000"/>
          <w:sz w:val="25"/>
          <w:szCs w:val="25"/>
        </w:rPr>
        <w:t>3</w:t>
      </w:r>
      <w:ins w:id="223" w:author="Khan, Ismail" w:date="2022-04-03T05:47:00Z">
        <w:r w:rsidR="00270EA8">
          <w:rPr>
            <w:rFonts w:ascii="Bookman Old Style" w:hAnsi="Bookman Old Style"/>
            <w:color w:val="FF0000"/>
            <w:sz w:val="25"/>
            <w:szCs w:val="25"/>
          </w:rPr>
          <w:t>8</w:t>
        </w:r>
      </w:ins>
      <w:del w:id="224" w:author="Khan, Ismail" w:date="2022-04-03T05:47:00Z">
        <w:r w:rsidR="004C4AD2" w:rsidRPr="0056149B" w:rsidDel="00270EA8">
          <w:rPr>
            <w:rFonts w:ascii="Bookman Old Style" w:hAnsi="Bookman Old Style"/>
            <w:color w:val="FF0000"/>
            <w:sz w:val="25"/>
            <w:szCs w:val="25"/>
          </w:rPr>
          <w:delText>7</w:delText>
        </w:r>
      </w:del>
      <w:r w:rsidR="004C4AD2" w:rsidRPr="0056149B">
        <w:rPr>
          <w:rFonts w:ascii="Bookman Old Style" w:hAnsi="Bookman Old Style"/>
          <w:color w:val="FF0000"/>
          <w:sz w:val="25"/>
          <w:szCs w:val="25"/>
        </w:rPr>
        <w:t>,</w:t>
      </w:r>
      <w:ins w:id="225" w:author="Khan, Ismail" w:date="2022-04-03T05:47:00Z">
        <w:r w:rsidR="00270EA8">
          <w:rPr>
            <w:rFonts w:ascii="Bookman Old Style" w:hAnsi="Bookman Old Style"/>
            <w:color w:val="FF0000"/>
            <w:sz w:val="25"/>
            <w:szCs w:val="25"/>
          </w:rPr>
          <w:t>0</w:t>
        </w:r>
      </w:ins>
      <w:del w:id="226" w:author="Khan, Ismail" w:date="2022-04-03T05:47:00Z">
        <w:r w:rsidR="004C4AD2" w:rsidRPr="0056149B" w:rsidDel="00270EA8">
          <w:rPr>
            <w:rFonts w:ascii="Bookman Old Style" w:hAnsi="Bookman Old Style"/>
            <w:color w:val="FF0000"/>
            <w:sz w:val="25"/>
            <w:szCs w:val="25"/>
          </w:rPr>
          <w:delText>5</w:delText>
        </w:r>
      </w:del>
      <w:r w:rsidR="004C4AD2" w:rsidRPr="0056149B">
        <w:rPr>
          <w:rFonts w:ascii="Bookman Old Style" w:hAnsi="Bookman Old Style"/>
          <w:color w:val="FF0000"/>
          <w:sz w:val="25"/>
          <w:szCs w:val="25"/>
        </w:rPr>
        <w:t>00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/- paid by </w:t>
      </w:r>
      <w:ins w:id="227" w:author="Khan, Ismail" w:date="2022-04-03T06:40:00Z">
        <w:r w:rsidR="00477A03">
          <w:rPr>
            <w:rFonts w:ascii="Bookman Old Style" w:hAnsi="Bookman Old Style"/>
            <w:color w:val="FF0000"/>
            <w:sz w:val="25"/>
            <w:szCs w:val="25"/>
          </w:rPr>
          <w:t>Mr</w:t>
        </w:r>
      </w:ins>
      <w:ins w:id="228" w:author="Khan, Ismail" w:date="2022-04-03T05:47:00Z">
        <w:r w:rsidR="00270EA8">
          <w:rPr>
            <w:rFonts w:ascii="Bookman Old Style" w:hAnsi="Bookman Old Style"/>
            <w:color w:val="FF0000"/>
            <w:sz w:val="25"/>
            <w:szCs w:val="25"/>
          </w:rPr>
          <w:t xml:space="preserve">. </w:t>
        </w:r>
      </w:ins>
      <w:r w:rsidR="004C4AD2" w:rsidRPr="0056149B">
        <w:rPr>
          <w:rFonts w:ascii="Bookman Old Style" w:hAnsi="Bookman Old Style"/>
          <w:color w:val="FF0000"/>
          <w:sz w:val="25"/>
          <w:szCs w:val="25"/>
        </w:rPr>
        <w:t>Ismail Khan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 </w:t>
      </w:r>
      <w:r w:rsidR="00711E32" w:rsidRPr="0056149B">
        <w:rPr>
          <w:rFonts w:ascii="Bookman Old Style" w:hAnsi="Bookman Old Style"/>
          <w:color w:val="FF0000"/>
          <w:sz w:val="25"/>
          <w:szCs w:val="25"/>
        </w:rPr>
        <w:t xml:space="preserve">on behalf </w:t>
      </w:r>
      <w:del w:id="229" w:author="Khan, Ismail" w:date="2022-04-03T07:01:00Z">
        <w:r w:rsidR="00711E32" w:rsidRPr="0056149B" w:rsidDel="00753DFD">
          <w:rPr>
            <w:rFonts w:ascii="Bookman Old Style" w:hAnsi="Bookman Old Style"/>
            <w:color w:val="FF0000"/>
            <w:sz w:val="25"/>
            <w:szCs w:val="25"/>
          </w:rPr>
          <w:delText>of</w:delText>
        </w:r>
        <w:r w:rsidRPr="0056149B" w:rsidDel="00753DFD">
          <w:rPr>
            <w:rFonts w:ascii="Bookman Old Style" w:hAnsi="Bookman Old Style"/>
            <w:color w:val="FF0000"/>
            <w:sz w:val="25"/>
            <w:szCs w:val="25"/>
          </w:rPr>
          <w:delText xml:space="preserve">  </w:delText>
        </w:r>
      </w:del>
      <w:ins w:id="230" w:author="Khan, Ismail" w:date="2022-04-03T07:01:00Z">
        <w:r w:rsidR="00753DFD" w:rsidRPr="0056149B">
          <w:rPr>
            <w:rFonts w:ascii="Bookman Old Style" w:hAnsi="Bookman Old Style"/>
            <w:color w:val="FF0000"/>
            <w:sz w:val="25"/>
            <w:szCs w:val="25"/>
          </w:rPr>
          <w:t>of Mr</w:t>
        </w:r>
      </w:ins>
      <w:del w:id="231" w:author="Khan, Ismail" w:date="2022-04-03T06:40:00Z">
        <w:r w:rsidR="003E3D29" w:rsidRPr="0056149B" w:rsidDel="00477A03">
          <w:rPr>
            <w:rFonts w:ascii="Bookman Old Style" w:eastAsia="Times New Roman" w:hAnsi="Bookman Old Style" w:cs="Times New Roman"/>
            <w:color w:val="FF0000"/>
            <w:sz w:val="25"/>
            <w:szCs w:val="25"/>
          </w:rPr>
          <w:delText>Sri</w:delText>
        </w:r>
      </w:del>
      <w:r w:rsidR="003E3D29" w:rsidRPr="0056149B">
        <w:rPr>
          <w:rFonts w:ascii="Bookman Old Style" w:eastAsia="Times New Roman" w:hAnsi="Bookman Old Style" w:cs="Times New Roman"/>
          <w:b/>
          <w:color w:val="FF0000"/>
          <w:sz w:val="25"/>
          <w:szCs w:val="25"/>
        </w:rPr>
        <w:t xml:space="preserve">. </w:t>
      </w:r>
      <w:r w:rsidR="003E3D29" w:rsidRPr="0056149B">
        <w:rPr>
          <w:rFonts w:ascii="Bookman Old Style" w:eastAsia="Times New Roman" w:hAnsi="Bookman Old Style" w:cs="Times New Roman"/>
          <w:color w:val="FF0000"/>
          <w:sz w:val="25"/>
          <w:szCs w:val="25"/>
        </w:rPr>
        <w:t>Afzal Basha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 (Pan No. </w:t>
      </w:r>
      <w:r w:rsidR="003E3D29" w:rsidRPr="0056149B">
        <w:rPr>
          <w:rFonts w:ascii="Bookman Old Style" w:hAnsi="Bookman Old Style"/>
          <w:color w:val="FF0000"/>
          <w:sz w:val="25"/>
          <w:szCs w:val="25"/>
        </w:rPr>
        <w:t>AMJPB1426C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) from HDFC Bank vide Challan Serial </w:t>
      </w:r>
      <w:proofErr w:type="spellStart"/>
      <w:r w:rsidRPr="0056149B">
        <w:rPr>
          <w:rFonts w:ascii="Bookman Old Style" w:hAnsi="Bookman Old Style"/>
          <w:color w:val="FF0000"/>
          <w:sz w:val="25"/>
          <w:szCs w:val="25"/>
        </w:rPr>
        <w:t>No.</w:t>
      </w:r>
      <w:del w:id="232" w:author="Khan, Ismail" w:date="2022-04-03T05:47:00Z">
        <w:r w:rsidRPr="0056149B" w:rsidDel="00270EA8">
          <w:rPr>
            <w:rFonts w:ascii="Bookman Old Style" w:hAnsi="Bookman Old Style"/>
            <w:color w:val="FF0000"/>
            <w:sz w:val="25"/>
            <w:szCs w:val="25"/>
          </w:rPr>
          <w:delText>01552</w:delText>
        </w:r>
      </w:del>
      <w:ins w:id="233" w:author="Khan, Ismail" w:date="2022-04-03T05:47:00Z">
        <w:r w:rsidR="00270EA8">
          <w:rPr>
            <w:rFonts w:ascii="Bookman Old Style" w:hAnsi="Bookman Old Style"/>
            <w:color w:val="FF0000"/>
            <w:sz w:val="25"/>
            <w:szCs w:val="25"/>
          </w:rPr>
          <w:t>xxxx</w:t>
        </w:r>
      </w:ins>
      <w:proofErr w:type="spellEnd"/>
      <w:r w:rsidRPr="0056149B">
        <w:rPr>
          <w:rFonts w:ascii="Bookman Old Style" w:hAnsi="Bookman Old Style"/>
          <w:color w:val="FF0000"/>
          <w:sz w:val="25"/>
          <w:szCs w:val="25"/>
        </w:rPr>
        <w:t>.</w:t>
      </w:r>
    </w:p>
    <w:p w14:paraId="007172BB" w14:textId="5DD252E9" w:rsidR="003E3D29" w:rsidRPr="0056149B" w:rsidRDefault="003E3D29" w:rsidP="003E3D29">
      <w:pPr>
        <w:pStyle w:val="ListParagraph"/>
        <w:numPr>
          <w:ilvl w:val="5"/>
          <w:numId w:val="15"/>
        </w:numPr>
        <w:spacing w:after="0"/>
        <w:jc w:val="both"/>
        <w:rPr>
          <w:rFonts w:ascii="Bookman Old Style" w:hAnsi="Bookman Old Style"/>
          <w:color w:val="FF0000"/>
          <w:sz w:val="25"/>
          <w:szCs w:val="25"/>
        </w:rPr>
      </w:pPr>
      <w:r w:rsidRPr="0056149B">
        <w:rPr>
          <w:rFonts w:ascii="Bookman Old Style" w:hAnsi="Bookman Old Style"/>
          <w:color w:val="FF0000"/>
          <w:sz w:val="25"/>
          <w:szCs w:val="25"/>
        </w:rPr>
        <w:t xml:space="preserve">    Rs.</w:t>
      </w:r>
      <w:del w:id="234" w:author="Khan, Ismail" w:date="2022-04-03T05:48:00Z">
        <w:r w:rsidRPr="0056149B" w:rsidDel="00270EA8">
          <w:rPr>
            <w:rFonts w:ascii="Bookman Old Style" w:hAnsi="Bookman Old Style"/>
            <w:color w:val="FF0000"/>
            <w:sz w:val="25"/>
            <w:szCs w:val="25"/>
          </w:rPr>
          <w:delText>37,500</w:delText>
        </w:r>
      </w:del>
      <w:ins w:id="235" w:author="Khan, Ismail" w:date="2022-04-03T05:48:00Z">
        <w:r w:rsidR="00270EA8">
          <w:rPr>
            <w:rFonts w:ascii="Bookman Old Style" w:hAnsi="Bookman Old Style"/>
            <w:color w:val="FF0000"/>
            <w:sz w:val="25"/>
            <w:szCs w:val="25"/>
          </w:rPr>
          <w:t>38,000</w:t>
        </w:r>
      </w:ins>
      <w:r w:rsidRPr="0056149B">
        <w:rPr>
          <w:rFonts w:ascii="Bookman Old Style" w:hAnsi="Bookman Old Style"/>
          <w:color w:val="FF0000"/>
          <w:sz w:val="25"/>
          <w:szCs w:val="25"/>
        </w:rPr>
        <w:t xml:space="preserve">/- paid by </w:t>
      </w:r>
      <w:ins w:id="236" w:author="Khan, Ismail" w:date="2022-04-03T06:41:00Z">
        <w:r w:rsidR="00477A03">
          <w:rPr>
            <w:rFonts w:ascii="Bookman Old Style" w:hAnsi="Bookman Old Style"/>
            <w:color w:val="FF0000"/>
            <w:sz w:val="25"/>
            <w:szCs w:val="25"/>
          </w:rPr>
          <w:t>Mr</w:t>
        </w:r>
      </w:ins>
      <w:ins w:id="237" w:author="Khan, Ismail" w:date="2022-04-03T05:48:00Z">
        <w:r w:rsidR="00270EA8">
          <w:rPr>
            <w:rFonts w:ascii="Bookman Old Style" w:hAnsi="Bookman Old Style"/>
            <w:color w:val="FF0000"/>
            <w:sz w:val="25"/>
            <w:szCs w:val="25"/>
          </w:rPr>
          <w:t xml:space="preserve">. </w:t>
        </w:r>
      </w:ins>
      <w:r w:rsidRPr="0056149B">
        <w:rPr>
          <w:rFonts w:ascii="Bookman Old Style" w:hAnsi="Bookman Old Style"/>
          <w:color w:val="FF0000"/>
          <w:sz w:val="25"/>
          <w:szCs w:val="25"/>
        </w:rPr>
        <w:t xml:space="preserve">Ismail Khan on behalf </w:t>
      </w:r>
      <w:del w:id="238" w:author="Khan, Ismail" w:date="2022-04-03T07:01:00Z">
        <w:r w:rsidRPr="0056149B" w:rsidDel="00753DFD">
          <w:rPr>
            <w:rFonts w:ascii="Bookman Old Style" w:hAnsi="Bookman Old Style"/>
            <w:color w:val="FF0000"/>
            <w:sz w:val="25"/>
            <w:szCs w:val="25"/>
          </w:rPr>
          <w:delText xml:space="preserve">of  </w:delText>
        </w:r>
      </w:del>
      <w:ins w:id="239" w:author="Khan, Ismail" w:date="2022-04-03T07:01:00Z">
        <w:r w:rsidR="00753DFD" w:rsidRPr="0056149B">
          <w:rPr>
            <w:rFonts w:ascii="Bookman Old Style" w:hAnsi="Bookman Old Style"/>
            <w:color w:val="FF0000"/>
            <w:sz w:val="25"/>
            <w:szCs w:val="25"/>
          </w:rPr>
          <w:t>of Mrs</w:t>
        </w:r>
      </w:ins>
      <w:del w:id="240" w:author="Khan, Ismail" w:date="2022-04-03T06:41:00Z">
        <w:r w:rsidRPr="0056149B" w:rsidDel="00477A03">
          <w:rPr>
            <w:rFonts w:ascii="Bookman Old Style" w:eastAsia="Times New Roman" w:hAnsi="Bookman Old Style" w:cs="Times New Roman"/>
            <w:color w:val="FF0000"/>
            <w:sz w:val="25"/>
            <w:szCs w:val="25"/>
          </w:rPr>
          <w:delText>Smt</w:delText>
        </w:r>
      </w:del>
      <w:del w:id="241" w:author="Khan, Ismail" w:date="2022-04-03T05:48:00Z">
        <w:r w:rsidRPr="0056149B" w:rsidDel="00270EA8">
          <w:rPr>
            <w:rFonts w:ascii="Bookman Old Style" w:eastAsia="Times New Roman" w:hAnsi="Bookman Old Style" w:cs="Times New Roman"/>
            <w:color w:val="FF0000"/>
            <w:sz w:val="25"/>
            <w:szCs w:val="25"/>
          </w:rPr>
          <w:delText xml:space="preserve"> </w:delText>
        </w:r>
      </w:del>
      <w:r w:rsidRPr="0056149B">
        <w:rPr>
          <w:rFonts w:ascii="Bookman Old Style" w:eastAsia="Times New Roman" w:hAnsi="Bookman Old Style" w:cs="Times New Roman"/>
          <w:color w:val="FF0000"/>
          <w:sz w:val="25"/>
          <w:szCs w:val="25"/>
        </w:rPr>
        <w:t>.</w:t>
      </w:r>
      <w:r w:rsidRPr="0056149B">
        <w:rPr>
          <w:rFonts w:ascii="Bookman Old Style" w:hAnsi="Bookman Old Style"/>
          <w:sz w:val="25"/>
          <w:szCs w:val="25"/>
        </w:rPr>
        <w:t xml:space="preserve"> </w:t>
      </w:r>
      <w:proofErr w:type="spellStart"/>
      <w:r w:rsidRPr="00270EA8">
        <w:rPr>
          <w:rFonts w:ascii="Bookman Old Style" w:eastAsia="Times New Roman" w:hAnsi="Bookman Old Style" w:cs="Times New Roman"/>
          <w:bCs/>
          <w:color w:val="FF0000"/>
          <w:sz w:val="25"/>
          <w:szCs w:val="25"/>
          <w:rPrChange w:id="242" w:author="Khan, Ismail" w:date="2022-04-03T05:48:00Z">
            <w:rPr>
              <w:rFonts w:ascii="Bookman Old Style" w:eastAsia="Times New Roman" w:hAnsi="Bookman Old Style" w:cs="Times New Roman"/>
              <w:b/>
              <w:color w:val="FF0000"/>
              <w:sz w:val="25"/>
              <w:szCs w:val="25"/>
            </w:rPr>
          </w:rPrChange>
        </w:rPr>
        <w:t>Humera</w:t>
      </w:r>
      <w:proofErr w:type="spellEnd"/>
      <w:r w:rsidRPr="00270EA8">
        <w:rPr>
          <w:rFonts w:ascii="Bookman Old Style" w:eastAsia="Times New Roman" w:hAnsi="Bookman Old Style" w:cs="Times New Roman"/>
          <w:bCs/>
          <w:color w:val="FF0000"/>
          <w:sz w:val="25"/>
          <w:szCs w:val="25"/>
          <w:rPrChange w:id="243" w:author="Khan, Ismail" w:date="2022-04-03T05:48:00Z">
            <w:rPr>
              <w:rFonts w:ascii="Bookman Old Style" w:eastAsia="Times New Roman" w:hAnsi="Bookman Old Style" w:cs="Times New Roman"/>
              <w:b/>
              <w:color w:val="FF0000"/>
              <w:sz w:val="25"/>
              <w:szCs w:val="25"/>
            </w:rPr>
          </w:rPrChange>
        </w:rPr>
        <w:t xml:space="preserve"> Banu</w:t>
      </w:r>
      <w:r w:rsidRPr="0056149B">
        <w:rPr>
          <w:rFonts w:ascii="Bookman Old Style" w:eastAsia="Times New Roman" w:hAnsi="Bookman Old Style" w:cs="Times New Roman"/>
          <w:b/>
          <w:color w:val="FF0000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FF0000"/>
          <w:sz w:val="25"/>
          <w:szCs w:val="25"/>
        </w:rPr>
        <w:t xml:space="preserve">(Pan No. ABQPH6006G) from HDFC Bank vide Challan Serial </w:t>
      </w:r>
      <w:proofErr w:type="spellStart"/>
      <w:r w:rsidRPr="0056149B">
        <w:rPr>
          <w:rFonts w:ascii="Bookman Old Style" w:hAnsi="Bookman Old Style"/>
          <w:color w:val="FF0000"/>
          <w:sz w:val="25"/>
          <w:szCs w:val="25"/>
        </w:rPr>
        <w:t>No.</w:t>
      </w:r>
      <w:del w:id="244" w:author="Khan, Ismail" w:date="2022-04-03T06:00:00Z">
        <w:r w:rsidRPr="0056149B" w:rsidDel="009C7108">
          <w:rPr>
            <w:rFonts w:ascii="Bookman Old Style" w:hAnsi="Bookman Old Style"/>
            <w:color w:val="FF0000"/>
            <w:sz w:val="25"/>
            <w:szCs w:val="25"/>
          </w:rPr>
          <w:delText>01552</w:delText>
        </w:r>
      </w:del>
      <w:ins w:id="245" w:author="Khan, Ismail" w:date="2022-04-03T06:00:00Z">
        <w:r w:rsidR="009C7108">
          <w:rPr>
            <w:rFonts w:ascii="Bookman Old Style" w:hAnsi="Bookman Old Style"/>
            <w:color w:val="FF0000"/>
            <w:sz w:val="25"/>
            <w:szCs w:val="25"/>
          </w:rPr>
          <w:t>xxxx</w:t>
        </w:r>
      </w:ins>
      <w:proofErr w:type="spellEnd"/>
      <w:r w:rsidRPr="0056149B">
        <w:rPr>
          <w:rFonts w:ascii="Bookman Old Style" w:hAnsi="Bookman Old Style"/>
          <w:color w:val="FF0000"/>
          <w:sz w:val="25"/>
          <w:szCs w:val="25"/>
        </w:rPr>
        <w:t>.</w:t>
      </w:r>
    </w:p>
    <w:p w14:paraId="1B4B1D1E" w14:textId="77777777" w:rsidR="00214403" w:rsidRPr="0056149B" w:rsidRDefault="00214403" w:rsidP="00214403">
      <w:pPr>
        <w:pStyle w:val="ListParagraph"/>
        <w:spacing w:after="0"/>
        <w:ind w:left="117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BA8CFAF" w14:textId="3EF100A8" w:rsidR="00F2104A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</w:t>
      </w:r>
      <w:del w:id="246" w:author="Khan, Ismail" w:date="2022-04-03T06:41:00Z">
        <w:r w:rsidRPr="0056149B" w:rsidDel="00477A03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the  </w:delText>
        </w:r>
        <w:r w:rsidR="00263180" w:rsidRPr="00615805" w:rsidDel="00477A03">
          <w:rPr>
            <w:rFonts w:ascii="Bookman Old Style" w:hAnsi="Bookman Old Style"/>
            <w:b/>
            <w:color w:val="000000" w:themeColor="text1"/>
            <w:sz w:val="25"/>
            <w:szCs w:val="25"/>
          </w:rPr>
          <w:delText>VENDORS</w:delText>
        </w:r>
      </w:del>
      <w:ins w:id="247" w:author="Khan, Ismail" w:date="2022-04-03T06:41:00Z">
        <w:r w:rsidR="00477A03" w:rsidRPr="0056149B">
          <w:rPr>
            <w:rFonts w:ascii="Bookman Old Style" w:hAnsi="Bookman Old Style"/>
            <w:color w:val="000000" w:themeColor="text1"/>
            <w:sz w:val="25"/>
            <w:szCs w:val="25"/>
          </w:rPr>
          <w:t>the VENDORS</w:t>
        </w:r>
      </w:ins>
      <w:r w:rsidR="0073391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acknowledges the receipt of the entire sale consideration today in respect of the sale of the Schedule Property which is </w:t>
      </w:r>
      <w:r w:rsidR="00827A86" w:rsidRPr="0056149B">
        <w:rPr>
          <w:rFonts w:ascii="Bookman Old Style" w:eastAsia="Times New Roman" w:hAnsi="Bookman Old Style" w:cs="Times New Roman"/>
          <w:b/>
          <w:sz w:val="25"/>
          <w:szCs w:val="25"/>
        </w:rPr>
        <w:t>Rs. 76,00,000/-</w:t>
      </w:r>
      <w:r w:rsidR="00827A86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(Rupees </w:t>
      </w:r>
      <w:del w:id="248" w:author="Khan, Ismail" w:date="2022-04-03T06:01:00Z">
        <w:r w:rsidR="00827A86" w:rsidRPr="0056149B" w:rsidDel="00381B19">
          <w:rPr>
            <w:rFonts w:ascii="Bookman Old Style" w:eastAsia="Times New Roman" w:hAnsi="Bookman Old Style" w:cs="Times New Roman"/>
            <w:sz w:val="25"/>
            <w:szCs w:val="25"/>
          </w:rPr>
          <w:delText>Seventy Six</w:delText>
        </w:r>
      </w:del>
      <w:ins w:id="249" w:author="Khan, Ismail" w:date="2022-04-03T06:01:00Z">
        <w:r w:rsidR="00381B19" w:rsidRPr="0056149B">
          <w:rPr>
            <w:rFonts w:ascii="Bookman Old Style" w:eastAsia="Times New Roman" w:hAnsi="Bookman Old Style" w:cs="Times New Roman"/>
            <w:sz w:val="25"/>
            <w:szCs w:val="25"/>
          </w:rPr>
          <w:t>Seventy-Six</w:t>
        </w:r>
      </w:ins>
      <w:r w:rsidR="00827A86" w:rsidRPr="0056149B">
        <w:rPr>
          <w:rFonts w:ascii="Bookman Old Style" w:eastAsia="Times New Roman" w:hAnsi="Bookman Old Style" w:cs="Times New Roman"/>
          <w:sz w:val="25"/>
          <w:szCs w:val="25"/>
        </w:rPr>
        <w:t xml:space="preserve"> Lakhs Only/-)</w:t>
      </w:r>
      <w:r w:rsidR="00140558" w:rsidRPr="0056149B">
        <w:rPr>
          <w:rFonts w:ascii="Bookman Old Style" w:eastAsia="Times New Roman" w:hAnsi="Bookman Old Style" w:cs="Times New Roman"/>
          <w:sz w:val="25"/>
          <w:szCs w:val="25"/>
        </w:rPr>
        <w:t>.</w:t>
      </w:r>
    </w:p>
    <w:p w14:paraId="06342C01" w14:textId="77777777" w:rsidR="004B5ECA" w:rsidRPr="0056149B" w:rsidRDefault="004B5ECA" w:rsidP="004B5ECA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A88DFC5" w14:textId="77777777" w:rsidR="00277E3D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615805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herein, hereby transfer, alienate, make over, assign and grant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all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rights, title and inter</w:t>
      </w:r>
      <w:r w:rsidR="004D641E" w:rsidRPr="0056149B">
        <w:rPr>
          <w:rFonts w:ascii="Bookman Old Style" w:hAnsi="Bookman Old Style"/>
          <w:color w:val="000000" w:themeColor="text1"/>
          <w:sz w:val="25"/>
          <w:szCs w:val="25"/>
        </w:rPr>
        <w:t>est over the Schedule Property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which is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morefully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described in the Schedule hereunder with all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easementary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rights and the rights running with the property unto and in favor of the </w:t>
      </w:r>
      <w:r w:rsidR="00263180" w:rsidRPr="00615805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for a valuable sale consideration 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>mentioned herein above,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free from encumbrances, minor’s right, court attachments, acquisition or requisition and litigation whatsoever, by means of this deed of sale.</w:t>
      </w:r>
    </w:p>
    <w:p w14:paraId="0FFD49A5" w14:textId="77777777" w:rsidR="00CA0EF1" w:rsidRPr="0056149B" w:rsidRDefault="00CA0EF1" w:rsidP="00DB0558">
      <w:pPr>
        <w:spacing w:after="0"/>
        <w:ind w:left="36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2FEFC33" w14:textId="603707ED" w:rsidR="00D94550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deliver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vacant possession of the entire S</w:t>
      </w:r>
      <w:del w:id="250" w:author="Khan, Ismail" w:date="2022-04-03T06:44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>chedul</w:delText>
        </w:r>
      </w:del>
      <w:ins w:id="251" w:author="Khan, Ismail" w:date="2022-04-03T06:44:00Z">
        <w:r w:rsidR="005128D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</w:ins>
      <w:del w:id="252" w:author="Khan, Ismail" w:date="2022-04-03T06:44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>e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del w:id="253" w:author="Khan, Ismail" w:date="2022-04-03T06:44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254" w:author="Khan, Ismail" w:date="2022-04-03T06:44:00Z"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5128D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to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on this day by virtue of this sale deed before the attesting witnesses.  Henceforth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have the absolute right to enjoy the </w:t>
      </w:r>
      <w:del w:id="255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56" w:author="Khan, Ismail" w:date="2022-04-03T06:43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57" w:author="Khan, Ismail" w:date="2022-04-03T06:44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>Property</w:delText>
        </w:r>
      </w:del>
      <w:ins w:id="258" w:author="Khan, Ismail" w:date="2022-04-03T06:44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in the manner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they like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representatives shall not have any right, title or interest in the </w:t>
      </w:r>
      <w:del w:id="259" w:author="Khan, Ismail" w:date="2022-04-03T06:44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60" w:author="Khan, Ismail" w:date="2022-04-03T06:44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61" w:author="Khan, Ismail" w:date="2022-04-03T06:44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262" w:author="Khan, Ismail" w:date="2022-04-03T06:44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>here afterwards.</w:t>
      </w:r>
    </w:p>
    <w:p w14:paraId="0B1DE3AB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4B3DC9F" w14:textId="26CDCC5E" w:rsidR="005E6CAF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herein hereby assure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got clear marketable title to the </w:t>
      </w:r>
      <w:del w:id="263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64" w:author="Khan, Ismail" w:date="2022-04-03T06:43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65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266" w:author="Khan, Ismail" w:date="2022-04-03T06:43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and the </w:t>
      </w:r>
      <w:del w:id="267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68" w:author="Khan, Ismail" w:date="2022-04-03T06:43:00Z"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A07D0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>P</w:t>
      </w:r>
      <w:ins w:id="269" w:author="Khan, Ismail" w:date="2022-04-03T06:43:00Z">
        <w:r w:rsidR="00A07D0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del w:id="270" w:author="Khan, Ismail" w:date="2022-04-03T06:43:00Z">
        <w:r w:rsidRPr="0056149B" w:rsidDel="00A07D04">
          <w:rPr>
            <w:rFonts w:ascii="Bookman Old Style" w:hAnsi="Bookman Old Style"/>
            <w:color w:val="000000" w:themeColor="text1"/>
            <w:sz w:val="25"/>
            <w:szCs w:val="25"/>
          </w:rPr>
          <w:delText>roperty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is not subject to any litigation, attachments, court decree, claims of minor’s, claim by a widow or any other encumbrance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whatsoever.  In case the </w:t>
      </w:r>
      <w:del w:id="271" w:author="Khan, Ismail" w:date="2022-04-03T06:04:00Z">
        <w:r w:rsidR="00A43199" w:rsidRPr="00381B19" w:rsidDel="00381B1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272" w:author="Khan, Ismail" w:date="2022-04-03T06:04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>Purchaser</w:delText>
        </w:r>
        <w:r w:rsidRPr="00381B19" w:rsidDel="00381B1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273" w:author="Khan, Ismail" w:date="2022-04-03T06:04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delText xml:space="preserve"> </w:delText>
        </w:r>
      </w:del>
      <w:ins w:id="274" w:author="Khan, Ismail" w:date="2022-04-03T06:04:00Z">
        <w:r w:rsidR="00381B19" w:rsidRPr="00381B1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275" w:author="Khan, Ismail" w:date="2022-04-03T06:04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>P</w:t>
        </w:r>
        <w:r w:rsidR="00381B19" w:rsidRPr="00381B19">
          <w:rPr>
            <w:rFonts w:ascii="Bookman Old Style" w:hAnsi="Bookman Old Style"/>
            <w:b/>
            <w:bCs/>
            <w:color w:val="000000" w:themeColor="text1"/>
            <w:sz w:val="25"/>
            <w:szCs w:val="25"/>
            <w:rPrChange w:id="276" w:author="Khan, Ismail" w:date="2022-04-03T06:04:00Z">
              <w:rPr>
                <w:rFonts w:ascii="Bookman Old Style" w:hAnsi="Bookman Old Style"/>
                <w:color w:val="000000" w:themeColor="text1"/>
                <w:sz w:val="25"/>
                <w:szCs w:val="25"/>
              </w:rPr>
            </w:rPrChange>
          </w:rPr>
          <w:t>URCHASERS</w:t>
        </w:r>
        <w:r w:rsidR="00381B19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622D0B" w:rsidRP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suffer any loss due to the defect in the title of 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876AC0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property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make good the title of the</w:t>
      </w:r>
      <w:r w:rsidR="007934F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perfect at the cost of 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381B19">
        <w:rPr>
          <w:rFonts w:ascii="Bookman Old Style" w:hAnsi="Bookman Old Style"/>
          <w:b/>
          <w:bCs/>
          <w:color w:val="000000" w:themeColor="text1"/>
          <w:sz w:val="25"/>
          <w:szCs w:val="25"/>
          <w:rPrChange w:id="277" w:author="Khan, Ismail" w:date="2022-04-03T06:04:00Z">
            <w:rPr>
              <w:rFonts w:ascii="Bookman Old Style" w:hAnsi="Bookman Old Style"/>
              <w:color w:val="000000" w:themeColor="text1"/>
              <w:sz w:val="25"/>
              <w:szCs w:val="25"/>
            </w:rPr>
          </w:rPrChange>
        </w:rPr>
        <w:t>VENDORS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also </w:t>
      </w:r>
      <w:r w:rsidR="001E192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1E192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indemnify that they </w:t>
      </w:r>
      <w:r w:rsidR="00096FED" w:rsidRPr="0056149B">
        <w:rPr>
          <w:rFonts w:ascii="Bookman Old Style" w:hAnsi="Bookman Old Style"/>
          <w:color w:val="000000" w:themeColor="text1"/>
          <w:sz w:val="25"/>
          <w:szCs w:val="25"/>
        </w:rPr>
        <w:t>shall make good the loss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so incurred to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620057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undertake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execute any other deed or deeds to make the title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perfect and </w:t>
      </w:r>
      <w:r w:rsidR="0092547B" w:rsidRPr="0056149B">
        <w:rPr>
          <w:rFonts w:ascii="Bookman Old Style" w:hAnsi="Bookman Old Style"/>
          <w:color w:val="000000" w:themeColor="text1"/>
          <w:sz w:val="25"/>
          <w:szCs w:val="25"/>
        </w:rPr>
        <w:t>they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further assure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that </w:t>
      </w:r>
      <w:r w:rsidR="002521D2" w:rsidRPr="0056149B">
        <w:rPr>
          <w:rFonts w:ascii="Bookman Old Style" w:hAnsi="Bookman Old Style"/>
          <w:color w:val="000000" w:themeColor="text1"/>
          <w:sz w:val="25"/>
          <w:szCs w:val="25"/>
        </w:rPr>
        <w:t>they have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paid </w:t>
      </w:r>
      <w:r w:rsidR="00A87B39" w:rsidRPr="0056149B">
        <w:rPr>
          <w:rFonts w:ascii="Bookman Old Style" w:hAnsi="Bookman Old Style"/>
          <w:color w:val="000000" w:themeColor="text1"/>
          <w:sz w:val="25"/>
          <w:szCs w:val="25"/>
        </w:rPr>
        <w:t>up to</w:t>
      </w:r>
      <w:r w:rsidR="00277E3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date tax and there is no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a</w:t>
      </w:r>
      <w:r w:rsidR="00717E4F" w:rsidRPr="0056149B">
        <w:rPr>
          <w:rFonts w:ascii="Bookman Old Style" w:hAnsi="Bookman Old Style"/>
          <w:color w:val="000000" w:themeColor="text1"/>
          <w:sz w:val="25"/>
          <w:szCs w:val="25"/>
        </w:rPr>
        <w:t>rrears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statutory payments to the Schedule Property.  If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are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made liable to pay any amount to be paid by </w:t>
      </w:r>
      <w:r w:rsidR="00A87B39" w:rsidRPr="0056149B">
        <w:rPr>
          <w:rFonts w:ascii="Bookman Old Style" w:hAnsi="Bookman Old Style"/>
          <w:color w:val="000000" w:themeColor="text1"/>
          <w:sz w:val="25"/>
          <w:szCs w:val="25"/>
        </w:rPr>
        <w:t>the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87B39" w:rsidRPr="0056149B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shall be liable to reimburse the same.</w:t>
      </w:r>
    </w:p>
    <w:p w14:paraId="53238925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5512B08" w14:textId="2CB8758D" w:rsidR="0045012A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3E3D8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pay future property taxes to the concerned Department and shall enjoy the benefits accrued on the </w:t>
      </w:r>
      <w:del w:id="278" w:author="Khan, Ismail" w:date="2022-04-03T06:47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79" w:author="Khan, Ismail" w:date="2022-04-03T06:47:00Z"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5128D4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80" w:author="Khan, Ismail" w:date="2022-04-03T06:47:00Z">
        <w:r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>Proper</w:delText>
        </w:r>
        <w:r w:rsidR="00C32B81" w:rsidRPr="0056149B" w:rsidDel="005128D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ty </w:delText>
        </w:r>
      </w:del>
      <w:ins w:id="281" w:author="Khan, Ismail" w:date="2022-04-03T06:47:00Z"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5128D4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5128D4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C32B81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by duly transferring the </w:t>
      </w:r>
      <w:proofErr w:type="spellStart"/>
      <w:r w:rsidR="00C32B81" w:rsidRPr="0056149B">
        <w:rPr>
          <w:rFonts w:ascii="Bookman Old Style" w:hAnsi="Bookman Old Style"/>
          <w:color w:val="000000" w:themeColor="text1"/>
          <w:sz w:val="25"/>
          <w:szCs w:val="25"/>
        </w:rPr>
        <w:t>Khat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transfer of the Electrical Connection (Meter), Water Connection etc., to </w:t>
      </w:r>
      <w:r w:rsidR="00D44B6C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name from the name of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undertake</w:t>
      </w:r>
      <w:r w:rsidR="000B106E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to co-operate with, 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>to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carry</w:t>
      </w:r>
      <w:r w:rsidR="003E3D88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out the necessary changes in the </w:t>
      </w:r>
      <w:proofErr w:type="spell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>K</w:t>
      </w:r>
      <w:r w:rsidR="000B106E" w:rsidRPr="0056149B">
        <w:rPr>
          <w:rFonts w:ascii="Bookman Old Style" w:hAnsi="Bookman Old Style"/>
          <w:color w:val="000000" w:themeColor="text1"/>
          <w:sz w:val="25"/>
          <w:szCs w:val="25"/>
        </w:rPr>
        <w:t>hat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a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>, Electricity &amp; Water Connections etc.</w:t>
      </w:r>
    </w:p>
    <w:p w14:paraId="65EC9C88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13E0A50" w14:textId="7B54943A" w:rsidR="00227DAD" w:rsidRPr="0056149B" w:rsidRDefault="00D94550" w:rsidP="00DB0558">
      <w:pPr>
        <w:numPr>
          <w:ilvl w:val="0"/>
          <w:numId w:val="2"/>
        </w:num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WHEREAS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shall enjoy the </w:t>
      </w:r>
      <w:del w:id="282" w:author="Khan, Ismail" w:date="2022-04-03T06:48:00Z">
        <w:r w:rsidRPr="0056149B" w:rsidDel="001C774C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83" w:author="Khan, Ismail" w:date="2022-04-03T06:48:00Z"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1C774C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84" w:author="Khan, Ismail" w:date="2022-04-03T06:48:00Z">
        <w:r w:rsidRPr="0056149B" w:rsidDel="001C774C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285" w:author="Khan, Ismail" w:date="2022-04-03T06:48:00Z"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1C774C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absolutely, more fully mentioned at </w:t>
      </w:r>
      <w:del w:id="286" w:author="Khan, Ismail" w:date="2022-04-03T06:48:00Z">
        <w:r w:rsidRPr="0056149B" w:rsidDel="001C774C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87" w:author="Khan, Ismail" w:date="2022-04-03T06:48:00Z"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1C774C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88" w:author="Khan, Ismail" w:date="2022-04-03T06:48:00Z">
        <w:r w:rsidRPr="0056149B" w:rsidDel="001C774C">
          <w:rPr>
            <w:rFonts w:ascii="Bookman Old Style" w:hAnsi="Bookman Old Style"/>
            <w:color w:val="000000" w:themeColor="text1"/>
            <w:sz w:val="25"/>
            <w:szCs w:val="25"/>
          </w:rPr>
          <w:delText>Property</w:delText>
        </w:r>
      </w:del>
      <w:ins w:id="289" w:author="Khan, Ismail" w:date="2022-04-03T06:48:00Z">
        <w:r w:rsidR="001C774C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1C774C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without any hindrance or interference either by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or </w:t>
      </w:r>
      <w:r w:rsidR="00F509CF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successors in interest, representatives, assigns etc., and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="00A43199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ins w:id="290" w:author="Khan, Ismail" w:date="2022-04-03T06:05:00Z">
        <w:r w:rsidR="002109F4">
          <w:rPr>
            <w:rFonts w:ascii="Bookman Old Style" w:hAnsi="Bookman Old Style"/>
            <w:color w:val="000000" w:themeColor="text1"/>
            <w:sz w:val="25"/>
            <w:szCs w:val="25"/>
          </w:rPr>
          <w:t>are</w:t>
        </w:r>
      </w:ins>
      <w:del w:id="291" w:author="Khan, Ismail" w:date="2022-04-03T06:05:00Z">
        <w:r w:rsidR="00876AC0" w:rsidRPr="0056149B" w:rsidDel="002109F4">
          <w:rPr>
            <w:rFonts w:ascii="Bookman Old Style" w:hAnsi="Bookman Old Style"/>
            <w:color w:val="000000" w:themeColor="text1"/>
            <w:sz w:val="25"/>
            <w:szCs w:val="25"/>
          </w:rPr>
          <w:delText>is</w:delText>
        </w:r>
      </w:del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fully entitled to sell, mortgage, lease </w:t>
      </w:r>
      <w:r w:rsidR="00F104C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out, gift the </w:t>
      </w:r>
      <w:del w:id="292" w:author="Khan, Ismail" w:date="2022-04-03T06:49:00Z">
        <w:r w:rsidR="00F104CD"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93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94" w:author="Khan, Ismail" w:date="2022-04-03T06:49:00Z">
        <w:r w:rsidR="00F104CD"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>Property</w:delText>
        </w:r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</w:delText>
        </w:r>
      </w:del>
      <w:ins w:id="295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to any person/s of </w:t>
      </w:r>
      <w:r w:rsidR="00486141" w:rsidRPr="0056149B">
        <w:rPr>
          <w:rFonts w:ascii="Bookman Old Style" w:hAnsi="Bookman Old Style"/>
          <w:color w:val="000000" w:themeColor="text1"/>
          <w:sz w:val="25"/>
          <w:szCs w:val="25"/>
        </w:rPr>
        <w:t>their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choice</w:t>
      </w:r>
      <w:r w:rsidR="00F104CD"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or any other act of conveyance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VENDORS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not have any kind of interest or subsisting right over the </w:t>
      </w:r>
      <w:del w:id="296" w:author="Khan, Ismail" w:date="2022-04-03T06:49:00Z"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297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298" w:author="Khan, Ismail" w:date="2022-04-03T06:49:00Z"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>Property</w:delText>
        </w:r>
      </w:del>
      <w:ins w:id="299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hereafter and the </w:t>
      </w:r>
      <w:r w:rsidR="00263180"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PURCHASERS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shall be the absolute owner of the </w:t>
      </w:r>
      <w:del w:id="300" w:author="Khan, Ismail" w:date="2022-04-03T06:49:00Z"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Schedule </w:delText>
        </w:r>
      </w:del>
      <w:ins w:id="301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S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C</w:t>
        </w:r>
      </w:ins>
      <w:ins w:id="302" w:author="Khan, Ismail" w:date="2022-04-03T06:50:00Z"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HEDULE</w:t>
        </w:r>
      </w:ins>
      <w:ins w:id="303" w:author="Khan, Ismail" w:date="2022-04-03T06:49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del w:id="304" w:author="Khan, Ismail" w:date="2022-04-03T06:50:00Z">
        <w:r w:rsidRPr="0056149B" w:rsidDel="00CE4466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Property </w:delText>
        </w:r>
      </w:del>
      <w:ins w:id="305" w:author="Khan, Ismail" w:date="2022-04-03T06:50:00Z"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>P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CE4466" w:rsidRPr="0056149B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Pr="0056149B">
        <w:rPr>
          <w:rFonts w:ascii="Bookman Old Style" w:hAnsi="Bookman Old Style"/>
          <w:color w:val="000000" w:themeColor="text1"/>
          <w:sz w:val="25"/>
          <w:szCs w:val="25"/>
        </w:rPr>
        <w:t>for all purposes.</w:t>
      </w:r>
    </w:p>
    <w:p w14:paraId="041E710A" w14:textId="77777777" w:rsidR="00CA0EF1" w:rsidRPr="0056149B" w:rsidRDefault="00CA0EF1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EE3352C" w14:textId="3A40E5DA" w:rsidR="0045012A" w:rsidRPr="00CE4466" w:rsidRDefault="009D5795" w:rsidP="00CE4466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rFonts w:ascii="Bookman Old Style" w:hAnsi="Bookman Old Style"/>
          <w:color w:val="000000" w:themeColor="text1"/>
          <w:sz w:val="25"/>
          <w:szCs w:val="25"/>
          <w:rPrChange w:id="306" w:author="Khan, Ismail" w:date="2022-04-03T06:50:00Z">
            <w:rPr/>
          </w:rPrChange>
        </w:rPr>
        <w:pPrChange w:id="307" w:author="Khan, Ismail" w:date="2022-04-03T06:51:00Z">
          <w:pPr>
            <w:numPr>
              <w:numId w:val="2"/>
            </w:numPr>
            <w:spacing w:after="0"/>
            <w:ind w:left="360" w:hanging="360"/>
            <w:jc w:val="both"/>
          </w:pPr>
        </w:pPrChange>
      </w:pPr>
      <w:r w:rsidRPr="00CE4466">
        <w:rPr>
          <w:rFonts w:ascii="Bookman Old Style" w:hAnsi="Bookman Old Style"/>
          <w:color w:val="000000" w:themeColor="text1"/>
          <w:sz w:val="25"/>
          <w:szCs w:val="25"/>
          <w:rPrChange w:id="308" w:author="Khan, Ismail" w:date="2022-04-03T06:50:00Z">
            <w:rPr/>
          </w:rPrChange>
        </w:rPr>
        <w:t xml:space="preserve">WHEREAS 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09" w:author="Khan, Ismail" w:date="2022-04-03T06:50:00Z">
            <w:rPr/>
          </w:rPrChange>
        </w:rPr>
        <w:t xml:space="preserve">the </w:t>
      </w:r>
      <w:r w:rsidR="00263180" w:rsidRPr="00CE4466">
        <w:rPr>
          <w:rFonts w:ascii="Bookman Old Style" w:hAnsi="Bookman Old Style"/>
          <w:b/>
          <w:color w:val="000000" w:themeColor="text1"/>
          <w:sz w:val="25"/>
          <w:szCs w:val="25"/>
          <w:rPrChange w:id="310" w:author="Khan, Ismail" w:date="2022-04-03T06:50:00Z">
            <w:rPr>
              <w:b/>
            </w:rPr>
          </w:rPrChange>
        </w:rPr>
        <w:t>VENDORS</w:t>
      </w:r>
      <w:r w:rsidR="00F509CF" w:rsidRPr="00CE4466">
        <w:rPr>
          <w:rFonts w:ascii="Bookman Old Style" w:hAnsi="Bookman Old Style"/>
          <w:color w:val="000000" w:themeColor="text1"/>
          <w:sz w:val="25"/>
          <w:szCs w:val="25"/>
          <w:rPrChange w:id="311" w:author="Khan, Ismail" w:date="2022-04-03T06:50:00Z">
            <w:rPr/>
          </w:rPrChange>
        </w:rPr>
        <w:t xml:space="preserve"> hereby deliver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12" w:author="Khan, Ismail" w:date="2022-04-03T06:50:00Z">
            <w:rPr/>
          </w:rPrChange>
        </w:rPr>
        <w:t xml:space="preserve"> all the original documents</w:t>
      </w:r>
      <w:r w:rsidR="0030298F" w:rsidRPr="00CE4466">
        <w:rPr>
          <w:rFonts w:ascii="Bookman Old Style" w:hAnsi="Bookman Old Style"/>
          <w:color w:val="000000" w:themeColor="text1"/>
          <w:sz w:val="25"/>
          <w:szCs w:val="25"/>
          <w:rPrChange w:id="313" w:author="Khan, Ismail" w:date="2022-04-03T06:50:00Z">
            <w:rPr/>
          </w:rPrChange>
        </w:rPr>
        <w:t xml:space="preserve"> 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14" w:author="Khan, Ismail" w:date="2022-04-03T06:50:00Z">
            <w:rPr/>
          </w:rPrChange>
        </w:rPr>
        <w:t>title deeds, up</w:t>
      </w:r>
      <w:r w:rsidRPr="00CE4466">
        <w:rPr>
          <w:rFonts w:ascii="Bookman Old Style" w:hAnsi="Bookman Old Style"/>
          <w:color w:val="000000" w:themeColor="text1"/>
          <w:sz w:val="25"/>
          <w:szCs w:val="25"/>
          <w:rPrChange w:id="315" w:author="Khan, Ismail" w:date="2022-04-03T06:50:00Z">
            <w:rPr/>
          </w:rPrChange>
        </w:rPr>
        <w:t xml:space="preserve"> 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16" w:author="Khan, Ismail" w:date="2022-04-03T06:50:00Z">
            <w:rPr/>
          </w:rPrChange>
        </w:rPr>
        <w:t xml:space="preserve">to date encumbrance certificate and a letter to get the </w:t>
      </w:r>
      <w:proofErr w:type="spellStart"/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17" w:author="Khan, Ismail" w:date="2022-04-03T06:50:00Z">
            <w:rPr/>
          </w:rPrChange>
        </w:rPr>
        <w:t>K</w:t>
      </w:r>
      <w:r w:rsidR="008F5627" w:rsidRPr="00CE4466">
        <w:rPr>
          <w:rFonts w:ascii="Bookman Old Style" w:hAnsi="Bookman Old Style"/>
          <w:color w:val="000000" w:themeColor="text1"/>
          <w:sz w:val="25"/>
          <w:szCs w:val="25"/>
          <w:rPrChange w:id="318" w:author="Khan, Ismail" w:date="2022-04-03T06:50:00Z">
            <w:rPr/>
          </w:rPrChange>
        </w:rPr>
        <w:t>hat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19" w:author="Khan, Ismail" w:date="2022-04-03T06:50:00Z">
            <w:rPr/>
          </w:rPrChange>
        </w:rPr>
        <w:t>a</w:t>
      </w:r>
      <w:proofErr w:type="spellEnd"/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20" w:author="Khan, Ismail" w:date="2022-04-03T06:50:00Z">
            <w:rPr/>
          </w:rPrChange>
        </w:rPr>
        <w:t xml:space="preserve"> 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21" w:author="Khan, Ismail" w:date="2022-04-03T06:50:00Z">
            <w:rPr/>
          </w:rPrChange>
        </w:rPr>
        <w:lastRenderedPageBreak/>
        <w:t xml:space="preserve">of the </w:t>
      </w:r>
      <w:del w:id="322" w:author="Khan, Ismail" w:date="2022-04-03T06:51:00Z">
        <w:r w:rsidR="00D94550" w:rsidRPr="00CE4466" w:rsidDel="00CE4466">
          <w:rPr>
            <w:rFonts w:ascii="Bookman Old Style" w:hAnsi="Bookman Old Style"/>
            <w:color w:val="000000" w:themeColor="text1"/>
            <w:sz w:val="25"/>
            <w:szCs w:val="25"/>
            <w:rPrChange w:id="323" w:author="Khan, Ismail" w:date="2022-04-03T06:50:00Z">
              <w:rPr/>
            </w:rPrChange>
          </w:rPr>
          <w:delText xml:space="preserve">Schedule </w:delText>
        </w:r>
      </w:del>
      <w:ins w:id="324" w:author="Khan, Ismail" w:date="2022-04-03T06:51:00Z">
        <w:r w:rsidR="00CE4466" w:rsidRPr="00CE4466">
          <w:rPr>
            <w:rFonts w:ascii="Bookman Old Style" w:hAnsi="Bookman Old Style"/>
            <w:color w:val="000000" w:themeColor="text1"/>
            <w:sz w:val="25"/>
            <w:szCs w:val="25"/>
            <w:rPrChange w:id="325" w:author="Khan, Ismail" w:date="2022-04-03T06:50:00Z">
              <w:rPr/>
            </w:rPrChange>
          </w:rPr>
          <w:t>S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CHEDULE</w:t>
        </w:r>
        <w:r w:rsidR="00CE4466" w:rsidRPr="00CE4466">
          <w:rPr>
            <w:rFonts w:ascii="Bookman Old Style" w:hAnsi="Bookman Old Style"/>
            <w:color w:val="000000" w:themeColor="text1"/>
            <w:sz w:val="25"/>
            <w:szCs w:val="25"/>
            <w:rPrChange w:id="326" w:author="Khan, Ismail" w:date="2022-04-03T06:50:00Z">
              <w:rPr/>
            </w:rPrChange>
          </w:rPr>
          <w:t xml:space="preserve"> </w:t>
        </w:r>
      </w:ins>
      <w:del w:id="327" w:author="Khan, Ismail" w:date="2022-04-03T06:51:00Z">
        <w:r w:rsidR="00D94550" w:rsidRPr="00CE4466" w:rsidDel="00CE4466">
          <w:rPr>
            <w:rFonts w:ascii="Bookman Old Style" w:hAnsi="Bookman Old Style"/>
            <w:color w:val="000000" w:themeColor="text1"/>
            <w:sz w:val="25"/>
            <w:szCs w:val="25"/>
            <w:rPrChange w:id="328" w:author="Khan, Ismail" w:date="2022-04-03T06:50:00Z">
              <w:rPr/>
            </w:rPrChange>
          </w:rPr>
          <w:delText xml:space="preserve">Property </w:delText>
        </w:r>
      </w:del>
      <w:ins w:id="329" w:author="Khan, Ismail" w:date="2022-04-03T06:51:00Z">
        <w:r w:rsidR="00CE4466" w:rsidRPr="00CE4466">
          <w:rPr>
            <w:rFonts w:ascii="Bookman Old Style" w:hAnsi="Bookman Old Style"/>
            <w:color w:val="000000" w:themeColor="text1"/>
            <w:sz w:val="25"/>
            <w:szCs w:val="25"/>
            <w:rPrChange w:id="330" w:author="Khan, Ismail" w:date="2022-04-03T06:50:00Z">
              <w:rPr/>
            </w:rPrChange>
          </w:rPr>
          <w:t>P</w:t>
        </w:r>
        <w:r w:rsidR="00CE4466">
          <w:rPr>
            <w:rFonts w:ascii="Bookman Old Style" w:hAnsi="Bookman Old Style"/>
            <w:color w:val="000000" w:themeColor="text1"/>
            <w:sz w:val="25"/>
            <w:szCs w:val="25"/>
          </w:rPr>
          <w:t>ROPERTY</w:t>
        </w:r>
        <w:r w:rsidR="00CE4466" w:rsidRPr="00CE4466">
          <w:rPr>
            <w:rFonts w:ascii="Bookman Old Style" w:hAnsi="Bookman Old Style"/>
            <w:color w:val="000000" w:themeColor="text1"/>
            <w:sz w:val="25"/>
            <w:szCs w:val="25"/>
            <w:rPrChange w:id="331" w:author="Khan, Ismail" w:date="2022-04-03T06:50:00Z">
              <w:rPr/>
            </w:rPrChange>
          </w:rPr>
          <w:t xml:space="preserve"> </w:t>
        </w:r>
      </w:ins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32" w:author="Khan, Ismail" w:date="2022-04-03T06:50:00Z">
            <w:rPr/>
          </w:rPrChange>
        </w:rPr>
        <w:t xml:space="preserve">transferred to the name of the </w:t>
      </w:r>
      <w:r w:rsidR="00263180" w:rsidRPr="00CE4466">
        <w:rPr>
          <w:rFonts w:ascii="Bookman Old Style" w:hAnsi="Bookman Old Style"/>
          <w:b/>
          <w:color w:val="000000" w:themeColor="text1"/>
          <w:sz w:val="25"/>
          <w:szCs w:val="25"/>
          <w:rPrChange w:id="333" w:author="Khan, Ismail" w:date="2022-04-03T06:50:00Z">
            <w:rPr>
              <w:b/>
            </w:rPr>
          </w:rPrChange>
        </w:rPr>
        <w:t>PURCHASERS</w:t>
      </w:r>
      <w:r w:rsidR="00D94550" w:rsidRPr="00CE4466">
        <w:rPr>
          <w:rFonts w:ascii="Bookman Old Style" w:hAnsi="Bookman Old Style"/>
          <w:color w:val="000000" w:themeColor="text1"/>
          <w:sz w:val="25"/>
          <w:szCs w:val="25"/>
          <w:rPrChange w:id="334" w:author="Khan, Ismail" w:date="2022-04-03T06:50:00Z">
            <w:rPr/>
          </w:rPrChange>
        </w:rPr>
        <w:t>.</w:t>
      </w:r>
    </w:p>
    <w:p w14:paraId="0D7B96BB" w14:textId="77777777" w:rsidR="00CA0EF1" w:rsidRPr="0056149B" w:rsidRDefault="00CA0EF1" w:rsidP="00DB0558">
      <w:pPr>
        <w:pStyle w:val="ListParagraph"/>
        <w:spacing w:after="0"/>
        <w:jc w:val="center"/>
        <w:rPr>
          <w:rFonts w:ascii="Bookman Old Style" w:hAnsi="Bookman Old Style"/>
          <w:b/>
          <w:sz w:val="25"/>
          <w:szCs w:val="25"/>
          <w:u w:val="single"/>
        </w:rPr>
      </w:pPr>
    </w:p>
    <w:p w14:paraId="59522AD2" w14:textId="77777777" w:rsidR="003E3D29" w:rsidRPr="0056149B" w:rsidRDefault="003E3D29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40419E8B" w14:textId="77777777" w:rsidR="00263180" w:rsidRPr="0056149B" w:rsidRDefault="00263180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306C15AF" w14:textId="77777777" w:rsidR="00263180" w:rsidRPr="0056149B" w:rsidRDefault="00263180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3D88B696" w14:textId="77777777" w:rsidR="003E3D29" w:rsidRPr="0056149B" w:rsidRDefault="003E3D29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</w:p>
    <w:p w14:paraId="40D1746E" w14:textId="77777777" w:rsidR="00850BEE" w:rsidRPr="0056149B" w:rsidRDefault="00850BEE" w:rsidP="00850BEE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  <w:u w:val="single"/>
        </w:rPr>
        <w:t>“SCHEDULE PROPERTY”</w:t>
      </w:r>
    </w:p>
    <w:p w14:paraId="3E6C74EE" w14:textId="77777777" w:rsidR="00850BEE" w:rsidRPr="0056149B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1CEA78D" w14:textId="1E112B1A" w:rsidR="00850BEE" w:rsidRPr="00FF6253" w:rsidRDefault="00850BEE" w:rsidP="00FF6253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All that piece and parcel of immovable Residential property bearing Municipal Corporation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>/BBMP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No.47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(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Old No.64)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r w:rsidR="00240C92" w:rsidRPr="0056149B">
        <w:rPr>
          <w:rFonts w:ascii="Bookman Old Style" w:hAnsi="Bookman Old Style"/>
          <w:color w:val="000000" w:themeColor="text1"/>
          <w:sz w:val="25"/>
          <w:szCs w:val="25"/>
        </w:rPr>
        <w:t>situated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at 2</w:t>
      </w:r>
      <w:r w:rsidRPr="0056149B">
        <w:rPr>
          <w:rFonts w:ascii="Bookman Old Style" w:hAnsi="Bookman Old Style"/>
          <w:color w:val="000000" w:themeColor="text1"/>
          <w:sz w:val="25"/>
          <w:szCs w:val="25"/>
          <w:vertAlign w:val="superscript"/>
        </w:rPr>
        <w:t>nd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Cross, Ramaiah Layout,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with BBMP Assessment</w:t>
      </w:r>
      <w:ins w:id="335" w:author="Khan, Ismail" w:date="2022-04-03T06:07:00Z">
        <w:r w:rsidR="002109F4">
          <w:rPr>
            <w:rFonts w:ascii="Bookman Old Style" w:hAnsi="Bookman Old Style"/>
            <w:color w:val="000000" w:themeColor="text1"/>
            <w:sz w:val="25"/>
            <w:szCs w:val="25"/>
          </w:rPr>
          <w:t xml:space="preserve"> </w:t>
        </w:r>
      </w:ins>
      <w:r w:rsidR="00FF6253">
        <w:rPr>
          <w:rFonts w:ascii="Bookman Old Style" w:hAnsi="Bookman Old Style"/>
          <w:color w:val="000000" w:themeColor="text1"/>
          <w:sz w:val="25"/>
          <w:szCs w:val="25"/>
        </w:rPr>
        <w:t>/</w:t>
      </w:r>
      <w:del w:id="336" w:author="Khan, Ismail" w:date="2022-04-03T06:07:00Z">
        <w:r w:rsidR="00FF6253" w:rsidRPr="00FF6253" w:rsidDel="002109F4">
          <w:rPr>
            <w:rFonts w:ascii="Bookman Old Style" w:hAnsi="Bookman Old Style"/>
            <w:color w:val="000000" w:themeColor="text1"/>
            <w:sz w:val="25"/>
            <w:szCs w:val="25"/>
          </w:rPr>
          <w:delText xml:space="preserve"> the</w:delText>
        </w:r>
      </w:del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E-</w:t>
      </w:r>
      <w:proofErr w:type="spellStart"/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Aasthi</w:t>
      </w:r>
      <w:proofErr w:type="spellEnd"/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number 1626959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and PID No.</w:t>
      </w:r>
      <w:r w:rsidR="00FF6253" w:rsidRPr="00FF6253">
        <w:t xml:space="preserve"> 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89-38-47</w:t>
      </w:r>
      <w:r w:rsidR="00FF6253">
        <w:rPr>
          <w:rFonts w:ascii="Bookman Old Style" w:hAnsi="Bookman Old Style"/>
          <w:color w:val="000000" w:themeColor="text1"/>
          <w:sz w:val="25"/>
          <w:szCs w:val="25"/>
        </w:rPr>
        <w:t>,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="00FF6253">
        <w:rPr>
          <w:rFonts w:ascii="Bookman Old Style" w:hAnsi="Bookman Old Style"/>
          <w:color w:val="000000" w:themeColor="text1"/>
          <w:sz w:val="25"/>
          <w:szCs w:val="25"/>
        </w:rPr>
        <w:t>Kachar</w:t>
      </w:r>
      <w:ins w:id="337" w:author="Khan, Ismail" w:date="2022-04-03T06:07:00Z">
        <w:r w:rsidR="002109F4">
          <w:rPr>
            <w:rFonts w:ascii="Bookman Old Style" w:hAnsi="Bookman Old Style"/>
            <w:color w:val="000000" w:themeColor="text1"/>
            <w:sz w:val="25"/>
            <w:szCs w:val="25"/>
          </w:rPr>
          <w:t>a</w:t>
        </w:r>
      </w:ins>
      <w:del w:id="338" w:author="Khan, Ismail" w:date="2022-04-03T06:07:00Z">
        <w:r w:rsidR="00FF6253" w:rsidDel="002109F4">
          <w:rPr>
            <w:rFonts w:ascii="Bookman Old Style" w:hAnsi="Bookman Old Style"/>
            <w:color w:val="000000" w:themeColor="text1"/>
            <w:sz w:val="25"/>
            <w:szCs w:val="25"/>
          </w:rPr>
          <w:delText>r</w:delText>
        </w:r>
      </w:del>
      <w:r w:rsidR="00FF6253">
        <w:rPr>
          <w:rFonts w:ascii="Bookman Old Style" w:hAnsi="Bookman Old Style"/>
          <w:color w:val="000000" w:themeColor="text1"/>
          <w:sz w:val="25"/>
          <w:szCs w:val="25"/>
        </w:rPr>
        <w:t>kanahalli</w:t>
      </w:r>
      <w:proofErr w:type="spellEnd"/>
      <w:r w:rsidR="00FF6253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r w:rsidRPr="00FF6253">
        <w:rPr>
          <w:rFonts w:ascii="Bookman Old Style" w:hAnsi="Bookman Old Style"/>
          <w:color w:val="000000" w:themeColor="text1"/>
          <w:sz w:val="25"/>
          <w:szCs w:val="25"/>
        </w:rPr>
        <w:t>New BBMP Ward No.29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(old ward No.89)</w:t>
      </w:r>
      <w:r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proofErr w:type="spellStart"/>
      <w:r w:rsidRPr="00FF6253">
        <w:rPr>
          <w:rFonts w:ascii="Bookman Old Style" w:hAnsi="Bookman Old Style"/>
          <w:color w:val="000000" w:themeColor="text1"/>
          <w:sz w:val="25"/>
          <w:szCs w:val="25"/>
        </w:rPr>
        <w:t>Kasaba</w:t>
      </w:r>
      <w:proofErr w:type="spellEnd"/>
      <w:r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</w:t>
      </w:r>
      <w:proofErr w:type="spellStart"/>
      <w:r w:rsidRPr="00FF6253">
        <w:rPr>
          <w:rFonts w:ascii="Bookman Old Style" w:hAnsi="Bookman Old Style"/>
          <w:color w:val="000000" w:themeColor="text1"/>
          <w:sz w:val="25"/>
          <w:szCs w:val="25"/>
        </w:rPr>
        <w:t>Hobli</w:t>
      </w:r>
      <w:proofErr w:type="spellEnd"/>
      <w:r w:rsidRPr="00FF6253">
        <w:rPr>
          <w:rFonts w:ascii="Bookman Old Style" w:hAnsi="Bookman Old Style"/>
          <w:color w:val="000000" w:themeColor="text1"/>
          <w:sz w:val="25"/>
          <w:szCs w:val="25"/>
        </w:rPr>
        <w:t>, B</w:t>
      </w:r>
      <w:r w:rsidR="00FF6253" w:rsidRPr="00FF6253">
        <w:rPr>
          <w:rFonts w:ascii="Bookman Old Style" w:hAnsi="Bookman Old Style"/>
          <w:color w:val="000000" w:themeColor="text1"/>
          <w:sz w:val="25"/>
          <w:szCs w:val="25"/>
        </w:rPr>
        <w:t>angalore North Taluk, Bangalore,</w:t>
      </w:r>
      <w:r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 along with all the appurtenances whether underneath the soil or above the sur</w:t>
      </w:r>
      <w:r w:rsidR="00240C92" w:rsidRPr="00FF6253">
        <w:rPr>
          <w:rFonts w:ascii="Bookman Old Style" w:hAnsi="Bookman Old Style"/>
          <w:color w:val="000000" w:themeColor="text1"/>
          <w:sz w:val="25"/>
          <w:szCs w:val="25"/>
        </w:rPr>
        <w:t xml:space="preserve">face. </w:t>
      </w:r>
    </w:p>
    <w:p w14:paraId="4FFEA4F0" w14:textId="77777777" w:rsidR="00850BEE" w:rsidRPr="0056149B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770A676C" w14:textId="77777777" w:rsidR="00850BEE" w:rsidRPr="0056149B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  <w:u w:val="single"/>
        </w:rPr>
        <w:t>Measuring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</w:t>
      </w:r>
    </w:p>
    <w:p w14:paraId="652E8B13" w14:textId="77777777" w:rsidR="00850BEE" w:rsidRPr="0056149B" w:rsidRDefault="00850BEE" w:rsidP="00850BEE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459A4705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the Eastern Side    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: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36 feet 03 Inches;</w:t>
      </w:r>
    </w:p>
    <w:p w14:paraId="4AA372F7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the Western Side   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: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35 feet 06 Inches;</w:t>
      </w:r>
    </w:p>
    <w:p w14:paraId="7B7E5A00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the Northern Side  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: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22 feet 06 Inches;</w:t>
      </w:r>
    </w:p>
    <w:p w14:paraId="394F9DE6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On the Southern Side   </w:t>
      </w:r>
      <w:proofErr w:type="gramStart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:</w:t>
      </w:r>
      <w:proofErr w:type="gram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 23 feet 03 Inches;</w:t>
      </w:r>
    </w:p>
    <w:p w14:paraId="3E69499C" w14:textId="77777777" w:rsidR="00850BEE" w:rsidRPr="0056149B" w:rsidRDefault="00850BEE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color w:val="222222"/>
          <w:sz w:val="25"/>
          <w:szCs w:val="25"/>
          <w:shd w:val="clear" w:color="auto" w:fill="FFFFFF"/>
        </w:rPr>
      </w:pPr>
    </w:p>
    <w:p w14:paraId="6839C355" w14:textId="77777777" w:rsidR="00850BEE" w:rsidRPr="0056149B" w:rsidRDefault="00263180" w:rsidP="00850BEE">
      <w:pPr>
        <w:pStyle w:val="ListParagraph"/>
        <w:spacing w:after="0"/>
        <w:ind w:left="900"/>
        <w:jc w:val="both"/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</w:pPr>
      <w:r w:rsidRPr="0056149B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 xml:space="preserve">And </w:t>
      </w:r>
      <w:r w:rsidR="00850BEE" w:rsidRPr="0056149B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 xml:space="preserve">Bounded </w:t>
      </w:r>
      <w:proofErr w:type="gramStart"/>
      <w:r w:rsidR="00850BEE" w:rsidRPr="0056149B">
        <w:rPr>
          <w:rFonts w:ascii="Bookman Old Style" w:hAnsi="Bookman Old Style" w:cs="Arial"/>
          <w:i/>
          <w:color w:val="222222"/>
          <w:sz w:val="25"/>
          <w:szCs w:val="25"/>
          <w:u w:val="single"/>
          <w:shd w:val="clear" w:color="auto" w:fill="FFFFFF"/>
        </w:rPr>
        <w:t>on;</w:t>
      </w:r>
      <w:proofErr w:type="gramEnd"/>
    </w:p>
    <w:p w14:paraId="0B076FAB" w14:textId="77777777" w:rsidR="00850BEE" w:rsidRPr="0056149B" w:rsidRDefault="00850BEE" w:rsidP="00850BEE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3753BA27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East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 Site bearing No.65</w:t>
      </w:r>
    </w:p>
    <w:p w14:paraId="22194B81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West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 Site bearing No.63</w:t>
      </w:r>
    </w:p>
    <w:p w14:paraId="3F724577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North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Private Property</w:t>
      </w:r>
    </w:p>
    <w:p w14:paraId="1DDFC983" w14:textId="77777777" w:rsidR="00850BEE" w:rsidRPr="0056149B" w:rsidRDefault="00850BEE" w:rsidP="00850BEE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South by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>: Road</w:t>
      </w:r>
    </w:p>
    <w:p w14:paraId="2D4273EB" w14:textId="77777777" w:rsidR="00850BEE" w:rsidRPr="0056149B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6965C33A" w14:textId="77777777" w:rsidR="00850BEE" w:rsidRDefault="00850BEE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lastRenderedPageBreak/>
        <w:t xml:space="preserve">Totally measuring </w:t>
      </w:r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 xml:space="preserve">820 </w:t>
      </w:r>
      <w:proofErr w:type="spellStart"/>
      <w:r w:rsidRPr="0056149B">
        <w:rPr>
          <w:rFonts w:ascii="Bookman Old Style" w:hAnsi="Bookman Old Style"/>
          <w:b/>
          <w:color w:val="000000" w:themeColor="text1"/>
          <w:sz w:val="25"/>
          <w:szCs w:val="25"/>
        </w:rPr>
        <w:t>Sq.ft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. and a </w:t>
      </w:r>
      <w:r w:rsidR="006C0A7C" w:rsidRPr="0056149B">
        <w:rPr>
          <w:rFonts w:ascii="Bookman Old Style" w:hAnsi="Bookman Old Style"/>
          <w:color w:val="000000" w:themeColor="text1"/>
          <w:sz w:val="25"/>
          <w:szCs w:val="25"/>
        </w:rPr>
        <w:t>built-up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construction of building consisting of three floors</w:t>
      </w:r>
      <w:r w:rsidR="00385D61">
        <w:rPr>
          <w:rFonts w:ascii="Bookman Old Style" w:hAnsi="Bookman Old Style"/>
          <w:color w:val="000000" w:themeColor="text1"/>
          <w:sz w:val="25"/>
          <w:szCs w:val="25"/>
        </w:rPr>
        <w:t xml:space="preserve"> measuring GF – 410 </w:t>
      </w:r>
      <w:proofErr w:type="spellStart"/>
      <w:proofErr w:type="gramStart"/>
      <w:r w:rsidR="00385D61">
        <w:rPr>
          <w:rFonts w:ascii="Bookman Old Style" w:hAnsi="Bookman Old Style"/>
          <w:color w:val="000000" w:themeColor="text1"/>
          <w:sz w:val="25"/>
          <w:szCs w:val="25"/>
        </w:rPr>
        <w:t>Sq.ft</w:t>
      </w:r>
      <w:proofErr w:type="spellEnd"/>
      <w:proofErr w:type="gramEnd"/>
      <w:r w:rsidR="00385D61">
        <w:rPr>
          <w:rFonts w:ascii="Bookman Old Style" w:hAnsi="Bookman Old Style"/>
          <w:color w:val="000000" w:themeColor="text1"/>
          <w:sz w:val="25"/>
          <w:szCs w:val="25"/>
        </w:rPr>
        <w:t xml:space="preserve">, FF – 710 </w:t>
      </w:r>
      <w:proofErr w:type="spellStart"/>
      <w:r w:rsidR="00385D61">
        <w:rPr>
          <w:rFonts w:ascii="Bookman Old Style" w:hAnsi="Bookman Old Style"/>
          <w:color w:val="000000" w:themeColor="text1"/>
          <w:sz w:val="25"/>
          <w:szCs w:val="25"/>
        </w:rPr>
        <w:t>Sq.ft</w:t>
      </w:r>
      <w:proofErr w:type="spellEnd"/>
      <w:r w:rsidR="00385D61">
        <w:rPr>
          <w:rFonts w:ascii="Bookman Old Style" w:hAnsi="Bookman Old Style"/>
          <w:color w:val="000000" w:themeColor="text1"/>
          <w:sz w:val="25"/>
          <w:szCs w:val="25"/>
        </w:rPr>
        <w:t xml:space="preserve">, SF – 710 </w:t>
      </w:r>
      <w:proofErr w:type="spellStart"/>
      <w:r w:rsidR="00385D61">
        <w:rPr>
          <w:rFonts w:ascii="Bookman Old Style" w:hAnsi="Bookman Old Style"/>
          <w:color w:val="000000" w:themeColor="text1"/>
          <w:sz w:val="25"/>
          <w:szCs w:val="25"/>
        </w:rPr>
        <w:t>Sq.ft</w:t>
      </w:r>
      <w:proofErr w:type="spellEnd"/>
      <w:r w:rsidR="00385D61">
        <w:rPr>
          <w:rFonts w:ascii="Bookman Old Style" w:hAnsi="Bookman Old Style"/>
          <w:color w:val="000000" w:themeColor="text1"/>
          <w:sz w:val="25"/>
          <w:szCs w:val="25"/>
        </w:rPr>
        <w:t xml:space="preserve">, TF – 710 </w:t>
      </w:r>
      <w:proofErr w:type="spellStart"/>
      <w:r w:rsidR="00385D61">
        <w:rPr>
          <w:rFonts w:ascii="Bookman Old Style" w:hAnsi="Bookman Old Style"/>
          <w:color w:val="000000" w:themeColor="text1"/>
          <w:sz w:val="25"/>
          <w:szCs w:val="25"/>
        </w:rPr>
        <w:t>Sq.ft</w:t>
      </w:r>
      <w:proofErr w:type="spellEnd"/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of RCC roofing</w:t>
      </w:r>
      <w:r w:rsidR="00ED78FA">
        <w:rPr>
          <w:rFonts w:ascii="Bookman Old Style" w:hAnsi="Bookman Old Style"/>
          <w:color w:val="000000" w:themeColor="text1"/>
          <w:sz w:val="25"/>
          <w:szCs w:val="25"/>
        </w:rPr>
        <w:t xml:space="preserve">, </w:t>
      </w:r>
      <w:proofErr w:type="spellStart"/>
      <w:r w:rsidR="00ED78FA">
        <w:rPr>
          <w:rFonts w:ascii="Bookman Old Style" w:hAnsi="Bookman Old Style"/>
          <w:color w:val="000000" w:themeColor="text1"/>
          <w:sz w:val="25"/>
          <w:szCs w:val="25"/>
        </w:rPr>
        <w:t>Honne</w:t>
      </w:r>
      <w:proofErr w:type="spellEnd"/>
      <w:r w:rsidR="00ED78FA">
        <w:rPr>
          <w:rFonts w:ascii="Bookman Old Style" w:hAnsi="Bookman Old Style"/>
          <w:color w:val="000000" w:themeColor="text1"/>
          <w:sz w:val="25"/>
          <w:szCs w:val="25"/>
        </w:rPr>
        <w:t xml:space="preserve"> Wood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and </w:t>
      </w:r>
      <w:r w:rsidR="00FF6253" w:rsidRPr="0056149B">
        <w:rPr>
          <w:rFonts w:ascii="Bookman Old Style" w:hAnsi="Bookman Old Style"/>
          <w:color w:val="000000" w:themeColor="text1"/>
          <w:sz w:val="25"/>
          <w:szCs w:val="25"/>
        </w:rPr>
        <w:t>Vitrified</w:t>
      </w:r>
      <w:r w:rsidRPr="0056149B">
        <w:rPr>
          <w:rFonts w:ascii="Bookman Old Style" w:hAnsi="Bookman Old Style"/>
          <w:color w:val="000000" w:themeColor="text1"/>
          <w:sz w:val="25"/>
          <w:szCs w:val="25"/>
        </w:rPr>
        <w:t xml:space="preserve"> Tiles flooring and with basic Amenities.</w:t>
      </w:r>
    </w:p>
    <w:p w14:paraId="7FFF857F" w14:textId="77777777" w:rsidR="00385D61" w:rsidRPr="0056149B" w:rsidRDefault="00385D61" w:rsidP="00850BEE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8B15BE4" w14:textId="77777777" w:rsidR="00835927" w:rsidRPr="0056149B" w:rsidRDefault="00835927" w:rsidP="00835927">
      <w:pPr>
        <w:spacing w:after="0"/>
        <w:jc w:val="both"/>
        <w:rPr>
          <w:rFonts w:ascii="Bookman Old Style" w:eastAsia="Times New Roman" w:hAnsi="Bookman Old Style" w:cs="Times New Roman"/>
          <w:sz w:val="25"/>
          <w:szCs w:val="25"/>
        </w:rPr>
      </w:pPr>
    </w:p>
    <w:p w14:paraId="171EEBF5" w14:textId="77777777" w:rsidR="00140558" w:rsidRPr="0056149B" w:rsidRDefault="00140558" w:rsidP="00DB0558">
      <w:pPr>
        <w:pStyle w:val="BodyText"/>
        <w:spacing w:line="276" w:lineRule="auto"/>
        <w:rPr>
          <w:color w:val="000000" w:themeColor="text1"/>
          <w:sz w:val="25"/>
          <w:szCs w:val="25"/>
        </w:rPr>
      </w:pPr>
      <w:r w:rsidRPr="0056149B">
        <w:rPr>
          <w:color w:val="000000" w:themeColor="text1"/>
          <w:sz w:val="25"/>
          <w:szCs w:val="25"/>
        </w:rPr>
        <w:t xml:space="preserve">IN WITNESS WHEREOF THE </w:t>
      </w:r>
      <w:r w:rsidR="00263180" w:rsidRPr="0056149B">
        <w:rPr>
          <w:b/>
          <w:color w:val="000000" w:themeColor="text1"/>
          <w:sz w:val="25"/>
          <w:szCs w:val="25"/>
          <w:u w:val="single"/>
        </w:rPr>
        <w:t>VENDORS</w:t>
      </w:r>
      <w:r w:rsidRPr="0056149B">
        <w:rPr>
          <w:color w:val="000000" w:themeColor="text1"/>
          <w:sz w:val="25"/>
          <w:szCs w:val="25"/>
        </w:rPr>
        <w:t xml:space="preserve"> AND THE </w:t>
      </w:r>
      <w:r w:rsidR="00263180" w:rsidRPr="0056149B">
        <w:rPr>
          <w:b/>
          <w:color w:val="000000" w:themeColor="text1"/>
          <w:sz w:val="25"/>
          <w:szCs w:val="25"/>
          <w:u w:val="single"/>
        </w:rPr>
        <w:t>PURCHASERS</w:t>
      </w:r>
      <w:r w:rsidRPr="0056149B">
        <w:rPr>
          <w:color w:val="000000" w:themeColor="text1"/>
          <w:sz w:val="25"/>
          <w:szCs w:val="25"/>
        </w:rPr>
        <w:t xml:space="preserve"> HERETO HAVE SIGNED THIS DEED OF ABSOLUTE SALE ON THE DAY, MONTH AND YEAR MENTIONED</w:t>
      </w:r>
      <w:r w:rsidR="0030298F" w:rsidRPr="0056149B">
        <w:rPr>
          <w:color w:val="000000" w:themeColor="text1"/>
          <w:sz w:val="25"/>
          <w:szCs w:val="25"/>
        </w:rPr>
        <w:t xml:space="preserve"> HEREIN ABOVE</w:t>
      </w:r>
      <w:r w:rsidRPr="0056149B">
        <w:rPr>
          <w:color w:val="000000" w:themeColor="text1"/>
          <w:sz w:val="25"/>
          <w:szCs w:val="25"/>
        </w:rPr>
        <w:t xml:space="preserve">. </w:t>
      </w:r>
    </w:p>
    <w:p w14:paraId="184EDD57" w14:textId="77777777" w:rsidR="00DB4839" w:rsidRPr="0056149B" w:rsidRDefault="00DB4839" w:rsidP="00DB0558">
      <w:pPr>
        <w:pStyle w:val="BodyText"/>
        <w:spacing w:line="276" w:lineRule="auto"/>
        <w:rPr>
          <w:b/>
          <w:sz w:val="25"/>
          <w:szCs w:val="25"/>
        </w:rPr>
      </w:pPr>
    </w:p>
    <w:p w14:paraId="248E0316" w14:textId="77777777" w:rsidR="002B4EA6" w:rsidRPr="0056149B" w:rsidRDefault="002B4EA6" w:rsidP="00DB0558">
      <w:pPr>
        <w:pStyle w:val="BodyText"/>
        <w:spacing w:line="276" w:lineRule="auto"/>
        <w:rPr>
          <w:b/>
          <w:sz w:val="25"/>
          <w:szCs w:val="25"/>
        </w:rPr>
      </w:pPr>
    </w:p>
    <w:p w14:paraId="77192A79" w14:textId="77777777" w:rsidR="00140558" w:rsidRPr="0056149B" w:rsidRDefault="00140558" w:rsidP="00DB0558">
      <w:pPr>
        <w:pStyle w:val="BodyText"/>
        <w:spacing w:line="276" w:lineRule="auto"/>
        <w:rPr>
          <w:b/>
          <w:sz w:val="25"/>
          <w:szCs w:val="25"/>
        </w:rPr>
      </w:pPr>
      <w:r w:rsidRPr="0056149B">
        <w:rPr>
          <w:b/>
          <w:sz w:val="25"/>
          <w:szCs w:val="25"/>
        </w:rPr>
        <w:t>WITNESSES</w:t>
      </w:r>
    </w:p>
    <w:p w14:paraId="1B7F48BD" w14:textId="77777777" w:rsidR="00140558" w:rsidRPr="0056149B" w:rsidRDefault="00140558" w:rsidP="00DB0558">
      <w:pPr>
        <w:pStyle w:val="BodyText"/>
        <w:spacing w:line="276" w:lineRule="auto"/>
        <w:ind w:left="360" w:firstLine="720"/>
        <w:rPr>
          <w:b/>
          <w:sz w:val="25"/>
          <w:szCs w:val="25"/>
        </w:rPr>
      </w:pPr>
    </w:p>
    <w:p w14:paraId="7D1639F9" w14:textId="77777777" w:rsidR="00140558" w:rsidRPr="0056149B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                                               </w:t>
      </w:r>
      <w:r w:rsidR="00EE3BAA" w:rsidRPr="0056149B">
        <w:rPr>
          <w:rFonts w:ascii="Bookman Old Style" w:hAnsi="Bookman Old Style"/>
          <w:b/>
          <w:sz w:val="25"/>
          <w:szCs w:val="25"/>
        </w:rPr>
        <w:tab/>
      </w:r>
      <w:r w:rsidRPr="0056149B">
        <w:rPr>
          <w:rFonts w:ascii="Bookman Old Style" w:hAnsi="Bookman Old Style"/>
          <w:b/>
          <w:sz w:val="25"/>
          <w:szCs w:val="25"/>
        </w:rPr>
        <w:t>VENDOR No.1</w:t>
      </w:r>
    </w:p>
    <w:p w14:paraId="58BAF1F4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sz w:val="25"/>
          <w:szCs w:val="25"/>
        </w:rPr>
        <w:t xml:space="preserve">      </w:t>
      </w:r>
      <w:r w:rsidR="005B671F" w:rsidRPr="0056149B">
        <w:rPr>
          <w:rFonts w:ascii="Bookman Old Style" w:hAnsi="Bookman Old Style"/>
          <w:sz w:val="25"/>
          <w:szCs w:val="25"/>
        </w:rPr>
        <w:t xml:space="preserve">  </w:t>
      </w:r>
      <w:r w:rsidRPr="0056149B">
        <w:rPr>
          <w:rFonts w:ascii="Bookman Old Style" w:hAnsi="Bookman Old Style"/>
          <w:sz w:val="25"/>
          <w:szCs w:val="25"/>
        </w:rPr>
        <w:t xml:space="preserve"> </w:t>
      </w:r>
      <w:r w:rsidR="00140558" w:rsidRPr="0056149B">
        <w:rPr>
          <w:rFonts w:ascii="Bookman Old Style" w:hAnsi="Bookman Old Style"/>
          <w:sz w:val="25"/>
          <w:szCs w:val="25"/>
        </w:rPr>
        <w:t>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AFZAL BASHA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16E0F815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4F99FA52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124FA92" w14:textId="77777777" w:rsidR="00715B11" w:rsidRPr="0056149B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2ADAA9F" w14:textId="77777777" w:rsidR="00CE79E5" w:rsidRPr="0056149B" w:rsidRDefault="00CE79E5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3B779211" w14:textId="77777777" w:rsidR="00140558" w:rsidRPr="0056149B" w:rsidRDefault="001D4F36" w:rsidP="001D4F36">
      <w:pPr>
        <w:spacing w:after="0"/>
        <w:ind w:left="504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 </w:t>
      </w:r>
      <w:r w:rsidR="00140558" w:rsidRPr="0056149B">
        <w:rPr>
          <w:rFonts w:ascii="Bookman Old Style" w:hAnsi="Bookman Old Style"/>
          <w:b/>
          <w:sz w:val="25"/>
          <w:szCs w:val="25"/>
        </w:rPr>
        <w:t>VENDOR No.2</w:t>
      </w:r>
    </w:p>
    <w:p w14:paraId="752B7D20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56149B">
        <w:rPr>
          <w:rFonts w:ascii="Bookman Old Style" w:hAnsi="Bookman Old Style"/>
          <w:b/>
          <w:sz w:val="25"/>
          <w:szCs w:val="25"/>
        </w:rPr>
        <w:t xml:space="preserve">    </w:t>
      </w:r>
      <w:r w:rsidR="00140558" w:rsidRPr="0056149B">
        <w:rPr>
          <w:rFonts w:ascii="Bookman Old Style" w:hAnsi="Bookman Old Style"/>
          <w:sz w:val="25"/>
          <w:szCs w:val="25"/>
        </w:rPr>
        <w:t>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HUMERA BANU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206C247F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FC0D6F4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54033F08" w14:textId="77777777" w:rsidR="00715B11" w:rsidRPr="0056149B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1B96016E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4C1A589" w14:textId="77777777" w:rsidR="00140558" w:rsidRPr="0056149B" w:rsidRDefault="00140558" w:rsidP="00DB0558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                                           </w:t>
      </w:r>
      <w:r w:rsidR="00EE3BAA" w:rsidRPr="0056149B">
        <w:rPr>
          <w:rFonts w:ascii="Bookman Old Style" w:hAnsi="Bookman Old Style"/>
          <w:b/>
          <w:sz w:val="25"/>
          <w:szCs w:val="25"/>
        </w:rPr>
        <w:tab/>
      </w:r>
      <w:r w:rsidRPr="0056149B">
        <w:rPr>
          <w:rFonts w:ascii="Bookman Old Style" w:hAnsi="Bookman Old Style"/>
          <w:b/>
          <w:sz w:val="25"/>
          <w:szCs w:val="25"/>
        </w:rPr>
        <w:t>PURCHASER No.1</w:t>
      </w:r>
    </w:p>
    <w:p w14:paraId="73F86B08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sz w:val="25"/>
          <w:szCs w:val="25"/>
        </w:rPr>
        <w:t xml:space="preserve">       </w:t>
      </w:r>
      <w:r w:rsidR="005B671F" w:rsidRPr="0056149B">
        <w:rPr>
          <w:rFonts w:ascii="Bookman Old Style" w:hAnsi="Bookman Old Style"/>
          <w:sz w:val="25"/>
          <w:szCs w:val="25"/>
        </w:rPr>
        <w:t xml:space="preserve">    </w:t>
      </w:r>
      <w:r w:rsidR="00140558" w:rsidRPr="0056149B">
        <w:rPr>
          <w:rFonts w:ascii="Bookman Old Style" w:hAnsi="Bookman Old Style"/>
          <w:sz w:val="25"/>
          <w:szCs w:val="25"/>
        </w:rPr>
        <w:t>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ISMAIL KHAN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1C2F1230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54D96DB7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3452DAC0" w14:textId="77777777" w:rsidR="00140558" w:rsidRPr="0056149B" w:rsidRDefault="00140558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699EC659" w14:textId="77777777" w:rsidR="00715B11" w:rsidRPr="0056149B" w:rsidRDefault="00715B11" w:rsidP="00DB0558">
      <w:pPr>
        <w:spacing w:after="0"/>
        <w:rPr>
          <w:rFonts w:ascii="Bookman Old Style" w:hAnsi="Bookman Old Style"/>
          <w:b/>
          <w:sz w:val="25"/>
          <w:szCs w:val="25"/>
        </w:rPr>
      </w:pPr>
    </w:p>
    <w:p w14:paraId="0B2C32EE" w14:textId="77777777" w:rsidR="00140558" w:rsidRPr="0056149B" w:rsidRDefault="00EE3BAA" w:rsidP="001D4F36">
      <w:pPr>
        <w:spacing w:after="0"/>
        <w:ind w:left="4320" w:firstLine="720"/>
        <w:rPr>
          <w:rFonts w:ascii="Bookman Old Style" w:hAnsi="Bookman Old Style"/>
          <w:b/>
          <w:sz w:val="25"/>
          <w:szCs w:val="25"/>
        </w:rPr>
      </w:pPr>
      <w:r w:rsidRPr="0056149B">
        <w:rPr>
          <w:rFonts w:ascii="Bookman Old Style" w:hAnsi="Bookman Old Style"/>
          <w:b/>
          <w:sz w:val="25"/>
          <w:szCs w:val="25"/>
        </w:rPr>
        <w:t xml:space="preserve">        </w:t>
      </w:r>
      <w:r w:rsidR="00140558" w:rsidRPr="0056149B">
        <w:rPr>
          <w:rFonts w:ascii="Bookman Old Style" w:hAnsi="Bookman Old Style"/>
          <w:b/>
          <w:sz w:val="25"/>
          <w:szCs w:val="25"/>
        </w:rPr>
        <w:t>PURCHASER No.2</w:t>
      </w:r>
    </w:p>
    <w:p w14:paraId="39AA8BD5" w14:textId="77777777" w:rsidR="00140558" w:rsidRPr="0056149B" w:rsidRDefault="001D4F36" w:rsidP="001D4F36">
      <w:pPr>
        <w:spacing w:after="0"/>
        <w:ind w:left="4320" w:firstLine="720"/>
        <w:rPr>
          <w:rFonts w:ascii="Bookman Old Style" w:hAnsi="Bookman Old Style"/>
          <w:sz w:val="25"/>
          <w:szCs w:val="25"/>
        </w:rPr>
      </w:pPr>
      <w:r w:rsidRPr="0056149B">
        <w:rPr>
          <w:rFonts w:ascii="Bookman Old Style" w:hAnsi="Bookman Old Style"/>
          <w:sz w:val="25"/>
          <w:szCs w:val="25"/>
        </w:rPr>
        <w:lastRenderedPageBreak/>
        <w:t xml:space="preserve">      </w:t>
      </w:r>
      <w:r w:rsidR="0068131D" w:rsidRPr="0056149B">
        <w:rPr>
          <w:rFonts w:ascii="Bookman Old Style" w:hAnsi="Bookman Old Style"/>
          <w:sz w:val="25"/>
          <w:szCs w:val="25"/>
        </w:rPr>
        <w:t xml:space="preserve"> (</w:t>
      </w:r>
      <w:r w:rsidR="005B671F" w:rsidRPr="0056149B">
        <w:rPr>
          <w:rFonts w:ascii="Bookman Old Style" w:eastAsia="Times New Roman" w:hAnsi="Bookman Old Style" w:cs="Times New Roman"/>
          <w:color w:val="000000" w:themeColor="text1"/>
          <w:sz w:val="25"/>
          <w:szCs w:val="25"/>
        </w:rPr>
        <w:t>FARHEEN SULTANA</w:t>
      </w:r>
      <w:r w:rsidR="00140558" w:rsidRPr="0056149B">
        <w:rPr>
          <w:rFonts w:ascii="Bookman Old Style" w:hAnsi="Bookman Old Style"/>
          <w:sz w:val="25"/>
          <w:szCs w:val="25"/>
        </w:rPr>
        <w:t>)</w:t>
      </w:r>
    </w:p>
    <w:p w14:paraId="5EC34D22" w14:textId="77777777" w:rsidR="001D4F36" w:rsidRPr="0056149B" w:rsidRDefault="001D4F36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0572FAA1" w14:textId="77777777" w:rsidR="00263180" w:rsidRPr="0056149B" w:rsidRDefault="00263180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2705ADD5" w14:textId="77777777" w:rsidR="00263180" w:rsidRPr="0056149B" w:rsidRDefault="00263180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</w:p>
    <w:p w14:paraId="1FEA98D3" w14:textId="77777777" w:rsidR="003D441D" w:rsidRPr="0056149B" w:rsidRDefault="003D441D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 w:rsidRPr="0056149B">
        <w:rPr>
          <w:rFonts w:ascii="Bookman Old Style" w:hAnsi="Bookman Old Style"/>
          <w:color w:val="000000" w:themeColor="text1"/>
          <w:sz w:val="25"/>
          <w:szCs w:val="25"/>
        </w:rPr>
        <w:t>Drafted by:</w:t>
      </w:r>
    </w:p>
    <w:p w14:paraId="05F5A555" w14:textId="77777777" w:rsidR="00844934" w:rsidRPr="0056149B" w:rsidRDefault="00780AB8" w:rsidP="00DB0558">
      <w:pPr>
        <w:spacing w:after="0"/>
        <w:jc w:val="both"/>
        <w:rPr>
          <w:rFonts w:ascii="Bookman Old Style" w:hAnsi="Bookman Old Style"/>
          <w:color w:val="000000" w:themeColor="text1"/>
          <w:sz w:val="25"/>
          <w:szCs w:val="25"/>
        </w:rPr>
      </w:pPr>
      <w:r>
        <w:rPr>
          <w:rFonts w:ascii="Bookman Old Style" w:hAnsi="Bookman Old Style"/>
          <w:noProof/>
          <w:color w:val="000000" w:themeColor="text1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D456B7" wp14:editId="5C0F8418">
                <wp:simplePos x="0" y="0"/>
                <wp:positionH relativeFrom="column">
                  <wp:posOffset>-40005</wp:posOffset>
                </wp:positionH>
                <wp:positionV relativeFrom="paragraph">
                  <wp:posOffset>73025</wp:posOffset>
                </wp:positionV>
                <wp:extent cx="4524375" cy="1118870"/>
                <wp:effectExtent l="0" t="0" r="9525" b="508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24375" cy="1118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4C6A8" w14:textId="77777777" w:rsidR="003E3D29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C5B51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u w:val="single"/>
                              </w:rPr>
                              <w:t>Drafted By</w:t>
                            </w:r>
                            <w:r w:rsidRPr="00BC5B5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AA5EFB4" w14:textId="77777777" w:rsidR="003E3D29" w:rsidRPr="003559BB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559BB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  <w:u w:val="single"/>
                              </w:rPr>
                              <w:t>ABSOLUTE LAW ADVOCATES</w:t>
                            </w:r>
                          </w:p>
                          <w:p w14:paraId="1AE9899C" w14:textId="77777777" w:rsidR="003E3D29" w:rsidRPr="00AC2965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No.6/10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, Jabbar Complex, 1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Floor, </w:t>
                            </w:r>
                          </w:p>
                          <w:p w14:paraId="0C50E883" w14:textId="77777777" w:rsidR="003E3D29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Thanisandra</w:t>
                            </w:r>
                            <w:proofErr w:type="spellEnd"/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Main Road,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Opp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osite to</w:t>
                            </w: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  <w:p w14:paraId="16F49DF8" w14:textId="77777777" w:rsidR="003E3D29" w:rsidRPr="00AC2965" w:rsidRDefault="003E3D29" w:rsidP="003E3D29">
                            <w:pPr>
                              <w:spacing w:after="0"/>
                              <w:rPr>
                                <w:rFonts w:ascii="Bookman Old Style" w:hAnsi="Bookman Old Style"/>
                                <w:b/>
                                <w:sz w:val="20"/>
                                <w:szCs w:val="24"/>
                              </w:rPr>
                            </w:pPr>
                            <w:r w:rsidRPr="00AC2965">
                              <w:rPr>
                                <w:rFonts w:ascii="Bookman Old Style" w:hAnsi="Bookman Old Style"/>
                                <w:sz w:val="20"/>
                                <w:szCs w:val="24"/>
                              </w:rPr>
                              <w:t>ICICI Bank. Bangalore - 560077</w:t>
                            </w:r>
                          </w:p>
                          <w:p w14:paraId="415CE54C" w14:textId="77777777" w:rsidR="003E3D29" w:rsidRDefault="003E3D29" w:rsidP="003E3D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" o:spid="_x0000_s1026" style="position:absolute;left:0;text-align:left;margin-left:-3.15pt;margin-top:5.75pt;width:356.25pt;height:8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">
                <v:path arrowok="t"/>
                <v:textbox>
                  <w:txbxContent>
                    <w:p w:rsidR="003E3D29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C5B51">
                        <w:rPr>
                          <w:rFonts w:ascii="Bookman Old Style" w:hAnsi="Bookman Old Style"/>
                          <w:sz w:val="24"/>
                          <w:szCs w:val="24"/>
                          <w:u w:val="single"/>
                        </w:rPr>
                        <w:t>Drafted By</w:t>
                      </w:r>
                      <w:r w:rsidRPr="00BC5B5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:</w:t>
                      </w:r>
                    </w:p>
                    <w:p w:rsidR="003E3D29" w:rsidRPr="003559BB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559BB">
                        <w:rPr>
                          <w:rFonts w:ascii="Bookman Old Style" w:hAnsi="Bookman Old Style"/>
                          <w:b/>
                          <w:sz w:val="24"/>
                          <w:szCs w:val="24"/>
                          <w:u w:val="single"/>
                        </w:rPr>
                        <w:t>ABSOLUTE LAW ADVOCATES</w:t>
                      </w:r>
                    </w:p>
                    <w:p w:rsidR="003E3D29" w:rsidRPr="00AC2965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sz w:val="20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No.6/10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, Jabbar Complex, 1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  <w:vertAlign w:val="superscript"/>
                        </w:rPr>
                        <w:t>st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 xml:space="preserve"> Floor, </w:t>
                      </w:r>
                    </w:p>
                    <w:p w:rsidR="003E3D29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sz w:val="20"/>
                          <w:szCs w:val="24"/>
                        </w:rPr>
                      </w:pP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Thanisandra Main Road,</w:t>
                      </w:r>
                      <w:r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 xml:space="preserve"> 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Opp</w:t>
                      </w:r>
                      <w:r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osite to</w:t>
                      </w: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 xml:space="preserve"> </w:t>
                      </w:r>
                    </w:p>
                    <w:p w:rsidR="003E3D29" w:rsidRPr="00AC2965" w:rsidRDefault="003E3D29" w:rsidP="003E3D29">
                      <w:pPr>
                        <w:spacing w:after="0"/>
                        <w:rPr>
                          <w:rFonts w:ascii="Bookman Old Style" w:hAnsi="Bookman Old Style"/>
                          <w:b/>
                          <w:sz w:val="20"/>
                          <w:szCs w:val="24"/>
                        </w:rPr>
                      </w:pPr>
                      <w:r w:rsidRPr="00AC2965">
                        <w:rPr>
                          <w:rFonts w:ascii="Bookman Old Style" w:hAnsi="Bookman Old Style"/>
                          <w:sz w:val="20"/>
                          <w:szCs w:val="24"/>
                        </w:rPr>
                        <w:t>ICICI Bank. Bangalore - 560077</w:t>
                      </w:r>
                    </w:p>
                    <w:p w:rsidR="003E3D29" w:rsidRDefault="003E3D29" w:rsidP="003E3D29"/>
                  </w:txbxContent>
                </v:textbox>
              </v:roundrect>
            </w:pict>
          </mc:Fallback>
        </mc:AlternateContent>
      </w:r>
    </w:p>
    <w:sectPr w:rsidR="00844934" w:rsidRPr="0056149B" w:rsidSect="007B780F">
      <w:footerReference w:type="default" r:id="rId8"/>
      <w:pgSz w:w="11907" w:h="16839" w:code="9"/>
      <w:pgMar w:top="46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786C" w14:textId="77777777" w:rsidR="00DF477D" w:rsidRDefault="00DF477D" w:rsidP="00F2104A">
      <w:pPr>
        <w:spacing w:after="0" w:line="240" w:lineRule="auto"/>
      </w:pPr>
      <w:r>
        <w:separator/>
      </w:r>
    </w:p>
  </w:endnote>
  <w:endnote w:type="continuationSeparator" w:id="0">
    <w:p w14:paraId="5798E639" w14:textId="77777777" w:rsidR="00DF477D" w:rsidRDefault="00DF477D" w:rsidP="00F2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</w:rPr>
      <w:id w:val="213963"/>
      <w:docPartObj>
        <w:docPartGallery w:val="Page Numbers (Bottom of Page)"/>
        <w:docPartUnique/>
      </w:docPartObj>
    </w:sdtPr>
    <w:sdtEndPr/>
    <w:sdtContent>
      <w:sdt>
        <w:sdtPr>
          <w:rPr>
            <w:b/>
            <w:i/>
          </w:rPr>
          <w:id w:val="213964"/>
          <w:docPartObj>
            <w:docPartGallery w:val="Page Numbers (Top of Page)"/>
            <w:docPartUnique/>
          </w:docPartObj>
        </w:sdtPr>
        <w:sdtEndPr/>
        <w:sdtContent>
          <w:p w14:paraId="1BB53B4B" w14:textId="77777777" w:rsidR="0066513E" w:rsidRPr="00C047E4" w:rsidRDefault="0066513E">
            <w:pPr>
              <w:pStyle w:val="Footer"/>
              <w:jc w:val="right"/>
              <w:rPr>
                <w:b/>
                <w:i/>
              </w:rPr>
            </w:pPr>
            <w:r w:rsidRPr="00C047E4">
              <w:rPr>
                <w:b/>
                <w:i/>
              </w:rPr>
              <w:t xml:space="preserve">Page 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PAGE </w:instrTex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ED78FA">
              <w:rPr>
                <w:b/>
                <w:i/>
                <w:noProof/>
              </w:rPr>
              <w:t>9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end"/>
            </w:r>
            <w:r w:rsidRPr="00C047E4">
              <w:rPr>
                <w:b/>
                <w:i/>
              </w:rPr>
              <w:t xml:space="preserve"> of 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begin"/>
            </w:r>
            <w:r w:rsidRPr="00C047E4">
              <w:rPr>
                <w:b/>
                <w:i/>
              </w:rPr>
              <w:instrText xml:space="preserve"> NUMPAGES  </w:instrTex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separate"/>
            </w:r>
            <w:r w:rsidR="00ED78FA">
              <w:rPr>
                <w:b/>
                <w:i/>
                <w:noProof/>
              </w:rPr>
              <w:t>10</w:t>
            </w:r>
            <w:r w:rsidR="00922724" w:rsidRPr="00C047E4">
              <w:rPr>
                <w:b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12B05B74" w14:textId="77777777" w:rsidR="0066513E" w:rsidRPr="00C047E4" w:rsidRDefault="0066513E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2F2A" w14:textId="77777777" w:rsidR="00DF477D" w:rsidRDefault="00DF477D" w:rsidP="00F2104A">
      <w:pPr>
        <w:spacing w:after="0" w:line="240" w:lineRule="auto"/>
      </w:pPr>
      <w:r>
        <w:separator/>
      </w:r>
    </w:p>
  </w:footnote>
  <w:footnote w:type="continuationSeparator" w:id="0">
    <w:p w14:paraId="0C76154D" w14:textId="77777777" w:rsidR="00DF477D" w:rsidRDefault="00DF477D" w:rsidP="00F2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01A7"/>
    <w:multiLevelType w:val="hybridMultilevel"/>
    <w:tmpl w:val="1E56413C"/>
    <w:lvl w:ilvl="0" w:tplc="F0CEB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A1DF5"/>
    <w:multiLevelType w:val="hybridMultilevel"/>
    <w:tmpl w:val="936C118C"/>
    <w:lvl w:ilvl="0" w:tplc="20722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863CF"/>
    <w:multiLevelType w:val="hybridMultilevel"/>
    <w:tmpl w:val="8924BB78"/>
    <w:lvl w:ilvl="0" w:tplc="0EE01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B14ED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AC9"/>
    <w:multiLevelType w:val="hybridMultilevel"/>
    <w:tmpl w:val="D708C546"/>
    <w:lvl w:ilvl="0" w:tplc="A47E1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A6301"/>
    <w:multiLevelType w:val="hybridMultilevel"/>
    <w:tmpl w:val="6F3E2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12548"/>
    <w:multiLevelType w:val="hybridMultilevel"/>
    <w:tmpl w:val="D708D6AE"/>
    <w:lvl w:ilvl="0" w:tplc="69541BE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5C7084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510EA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D6465"/>
    <w:multiLevelType w:val="hybridMultilevel"/>
    <w:tmpl w:val="BDC85650"/>
    <w:lvl w:ilvl="0" w:tplc="CD967A2E">
      <w:start w:val="1"/>
      <w:numFmt w:val="lowerLetter"/>
      <w:lvlText w:val="%1)"/>
      <w:lvlJc w:val="left"/>
      <w:pPr>
        <w:ind w:left="900" w:hanging="360"/>
      </w:pPr>
      <w:rPr>
        <w:rFonts w:ascii="Bookman Old Style" w:eastAsia="Times New Roman" w:hAnsi="Bookman Old Style" w:cs="Times New Roman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5490C76"/>
    <w:multiLevelType w:val="hybridMultilevel"/>
    <w:tmpl w:val="D6E0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62962"/>
    <w:multiLevelType w:val="hybridMultilevel"/>
    <w:tmpl w:val="0CDA4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490783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628BE"/>
    <w:multiLevelType w:val="hybridMultilevel"/>
    <w:tmpl w:val="B83A1458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EDD1F44"/>
    <w:multiLevelType w:val="hybridMultilevel"/>
    <w:tmpl w:val="4F2E0674"/>
    <w:lvl w:ilvl="0" w:tplc="E82A50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574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108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DC0B84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C2E58"/>
    <w:multiLevelType w:val="hybridMultilevel"/>
    <w:tmpl w:val="F5F8D55C"/>
    <w:lvl w:ilvl="0" w:tplc="91CA6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77C44"/>
    <w:multiLevelType w:val="hybridMultilevel"/>
    <w:tmpl w:val="0E66DF40"/>
    <w:lvl w:ilvl="0" w:tplc="49581EF8">
      <w:start w:val="1"/>
      <w:numFmt w:val="upperRoman"/>
      <w:lvlText w:val="%1.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5E5D54"/>
    <w:multiLevelType w:val="hybridMultilevel"/>
    <w:tmpl w:val="81B6A9AA"/>
    <w:lvl w:ilvl="0" w:tplc="5B86ADEA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E0674"/>
    <w:multiLevelType w:val="hybridMultilevel"/>
    <w:tmpl w:val="FADEC576"/>
    <w:lvl w:ilvl="0" w:tplc="B63A4D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3486833">
    <w:abstractNumId w:val="10"/>
  </w:num>
  <w:num w:numId="2" w16cid:durableId="2119642629">
    <w:abstractNumId w:val="5"/>
  </w:num>
  <w:num w:numId="3" w16cid:durableId="1078289647">
    <w:abstractNumId w:val="4"/>
  </w:num>
  <w:num w:numId="4" w16cid:durableId="185944076">
    <w:abstractNumId w:val="3"/>
  </w:num>
  <w:num w:numId="5" w16cid:durableId="1560557038">
    <w:abstractNumId w:val="8"/>
  </w:num>
  <w:num w:numId="6" w16cid:durableId="1353922314">
    <w:abstractNumId w:val="7"/>
  </w:num>
  <w:num w:numId="7" w16cid:durableId="1188713769">
    <w:abstractNumId w:val="16"/>
  </w:num>
  <w:num w:numId="8" w16cid:durableId="2065634978">
    <w:abstractNumId w:val="12"/>
  </w:num>
  <w:num w:numId="9" w16cid:durableId="39213717">
    <w:abstractNumId w:val="6"/>
  </w:num>
  <w:num w:numId="10" w16cid:durableId="357849388">
    <w:abstractNumId w:val="17"/>
  </w:num>
  <w:num w:numId="11" w16cid:durableId="1677994833">
    <w:abstractNumId w:val="1"/>
  </w:num>
  <w:num w:numId="12" w16cid:durableId="249703587">
    <w:abstractNumId w:val="0"/>
  </w:num>
  <w:num w:numId="13" w16cid:durableId="1197695087">
    <w:abstractNumId w:val="11"/>
  </w:num>
  <w:num w:numId="14" w16cid:durableId="1102916351">
    <w:abstractNumId w:val="2"/>
  </w:num>
  <w:num w:numId="15" w16cid:durableId="209608151">
    <w:abstractNumId w:val="15"/>
  </w:num>
  <w:num w:numId="16" w16cid:durableId="825317594">
    <w:abstractNumId w:val="9"/>
  </w:num>
  <w:num w:numId="17" w16cid:durableId="537478111">
    <w:abstractNumId w:val="13"/>
  </w:num>
  <w:num w:numId="18" w16cid:durableId="217788244">
    <w:abstractNumId w:val="14"/>
  </w:num>
  <w:num w:numId="19" w16cid:durableId="1559853997">
    <w:abstractNumId w:val="20"/>
  </w:num>
  <w:num w:numId="20" w16cid:durableId="304361790">
    <w:abstractNumId w:val="18"/>
  </w:num>
  <w:num w:numId="21" w16cid:durableId="941500594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an, Ismail">
    <w15:presenceInfo w15:providerId="AD" w15:userId="S::ismail.khan@optum.com::2c2b2194-a7fb-4768-93f1-3a53c06ea2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F0"/>
    <w:rsid w:val="00005C78"/>
    <w:rsid w:val="0002644A"/>
    <w:rsid w:val="000314DF"/>
    <w:rsid w:val="00031ED5"/>
    <w:rsid w:val="00044DA0"/>
    <w:rsid w:val="00047C11"/>
    <w:rsid w:val="00055F3D"/>
    <w:rsid w:val="00056573"/>
    <w:rsid w:val="00080168"/>
    <w:rsid w:val="000926D8"/>
    <w:rsid w:val="000964A7"/>
    <w:rsid w:val="00096AE2"/>
    <w:rsid w:val="00096FED"/>
    <w:rsid w:val="00097D3C"/>
    <w:rsid w:val="000B106E"/>
    <w:rsid w:val="000C41E0"/>
    <w:rsid w:val="000E080A"/>
    <w:rsid w:val="000E7AD0"/>
    <w:rsid w:val="000F076C"/>
    <w:rsid w:val="00101A41"/>
    <w:rsid w:val="00102031"/>
    <w:rsid w:val="00112AED"/>
    <w:rsid w:val="00113ABD"/>
    <w:rsid w:val="001175B3"/>
    <w:rsid w:val="001325D6"/>
    <w:rsid w:val="00140558"/>
    <w:rsid w:val="001458FB"/>
    <w:rsid w:val="00152E5E"/>
    <w:rsid w:val="00156D3A"/>
    <w:rsid w:val="001729FF"/>
    <w:rsid w:val="001840E5"/>
    <w:rsid w:val="00192191"/>
    <w:rsid w:val="001A3A75"/>
    <w:rsid w:val="001B4FEE"/>
    <w:rsid w:val="001C2957"/>
    <w:rsid w:val="001C4D1E"/>
    <w:rsid w:val="001C774C"/>
    <w:rsid w:val="001D4F36"/>
    <w:rsid w:val="001D77EE"/>
    <w:rsid w:val="001E1922"/>
    <w:rsid w:val="001E6C9D"/>
    <w:rsid w:val="001E74B9"/>
    <w:rsid w:val="001F2C79"/>
    <w:rsid w:val="001F370D"/>
    <w:rsid w:val="00206CD3"/>
    <w:rsid w:val="002109F4"/>
    <w:rsid w:val="00214403"/>
    <w:rsid w:val="00221455"/>
    <w:rsid w:val="002248F8"/>
    <w:rsid w:val="002253FD"/>
    <w:rsid w:val="00227DAD"/>
    <w:rsid w:val="00232049"/>
    <w:rsid w:val="00233A8F"/>
    <w:rsid w:val="00233ABC"/>
    <w:rsid w:val="0024049F"/>
    <w:rsid w:val="00240C92"/>
    <w:rsid w:val="00243E79"/>
    <w:rsid w:val="00250528"/>
    <w:rsid w:val="002521D2"/>
    <w:rsid w:val="0025584B"/>
    <w:rsid w:val="00263180"/>
    <w:rsid w:val="00266249"/>
    <w:rsid w:val="00267DDB"/>
    <w:rsid w:val="00270EA8"/>
    <w:rsid w:val="00270F90"/>
    <w:rsid w:val="00271388"/>
    <w:rsid w:val="00277E3D"/>
    <w:rsid w:val="00282D26"/>
    <w:rsid w:val="00283978"/>
    <w:rsid w:val="002919EE"/>
    <w:rsid w:val="002A07ED"/>
    <w:rsid w:val="002A5265"/>
    <w:rsid w:val="002B4EA6"/>
    <w:rsid w:val="002C2414"/>
    <w:rsid w:val="002C491A"/>
    <w:rsid w:val="002D306F"/>
    <w:rsid w:val="002D35F0"/>
    <w:rsid w:val="002D3932"/>
    <w:rsid w:val="002D6C7C"/>
    <w:rsid w:val="002F7D29"/>
    <w:rsid w:val="0030298F"/>
    <w:rsid w:val="003034F6"/>
    <w:rsid w:val="00304048"/>
    <w:rsid w:val="0031110E"/>
    <w:rsid w:val="00314D84"/>
    <w:rsid w:val="00331F3B"/>
    <w:rsid w:val="003341B3"/>
    <w:rsid w:val="00350F60"/>
    <w:rsid w:val="003613F6"/>
    <w:rsid w:val="00365963"/>
    <w:rsid w:val="00367258"/>
    <w:rsid w:val="00381B19"/>
    <w:rsid w:val="00382384"/>
    <w:rsid w:val="00385D61"/>
    <w:rsid w:val="0039383D"/>
    <w:rsid w:val="003945BC"/>
    <w:rsid w:val="003975AC"/>
    <w:rsid w:val="003A2813"/>
    <w:rsid w:val="003A4578"/>
    <w:rsid w:val="003A53A2"/>
    <w:rsid w:val="003C07A0"/>
    <w:rsid w:val="003C0FF5"/>
    <w:rsid w:val="003C1276"/>
    <w:rsid w:val="003C22A7"/>
    <w:rsid w:val="003D441D"/>
    <w:rsid w:val="003D622D"/>
    <w:rsid w:val="003D7FD3"/>
    <w:rsid w:val="003E3D29"/>
    <w:rsid w:val="003E3D88"/>
    <w:rsid w:val="004170A5"/>
    <w:rsid w:val="00417571"/>
    <w:rsid w:val="0043018F"/>
    <w:rsid w:val="00440B8B"/>
    <w:rsid w:val="00442429"/>
    <w:rsid w:val="00443ADF"/>
    <w:rsid w:val="0045012A"/>
    <w:rsid w:val="00454584"/>
    <w:rsid w:val="00456DB7"/>
    <w:rsid w:val="00464D3D"/>
    <w:rsid w:val="004710F8"/>
    <w:rsid w:val="004746AF"/>
    <w:rsid w:val="00477A03"/>
    <w:rsid w:val="00481BC2"/>
    <w:rsid w:val="00483833"/>
    <w:rsid w:val="00485A27"/>
    <w:rsid w:val="00486141"/>
    <w:rsid w:val="004961A7"/>
    <w:rsid w:val="004A0AB4"/>
    <w:rsid w:val="004B5ECA"/>
    <w:rsid w:val="004C1922"/>
    <w:rsid w:val="004C4AD2"/>
    <w:rsid w:val="004C5FB9"/>
    <w:rsid w:val="004D02F6"/>
    <w:rsid w:val="004D1237"/>
    <w:rsid w:val="004D251E"/>
    <w:rsid w:val="004D641E"/>
    <w:rsid w:val="004D7B1B"/>
    <w:rsid w:val="004E3750"/>
    <w:rsid w:val="0051226B"/>
    <w:rsid w:val="005128D4"/>
    <w:rsid w:val="00513BBF"/>
    <w:rsid w:val="00517D34"/>
    <w:rsid w:val="00530A48"/>
    <w:rsid w:val="00532382"/>
    <w:rsid w:val="005370A2"/>
    <w:rsid w:val="005510D0"/>
    <w:rsid w:val="00555877"/>
    <w:rsid w:val="0055663B"/>
    <w:rsid w:val="00557B13"/>
    <w:rsid w:val="0056149B"/>
    <w:rsid w:val="0056295F"/>
    <w:rsid w:val="0056715D"/>
    <w:rsid w:val="00576584"/>
    <w:rsid w:val="005775AD"/>
    <w:rsid w:val="00577CE9"/>
    <w:rsid w:val="0058310A"/>
    <w:rsid w:val="00590A29"/>
    <w:rsid w:val="00592554"/>
    <w:rsid w:val="005B5B66"/>
    <w:rsid w:val="005B671F"/>
    <w:rsid w:val="005C63FF"/>
    <w:rsid w:val="005D13E4"/>
    <w:rsid w:val="005D398B"/>
    <w:rsid w:val="005D609F"/>
    <w:rsid w:val="005E6B43"/>
    <w:rsid w:val="005E6CAF"/>
    <w:rsid w:val="005F0332"/>
    <w:rsid w:val="005F4C23"/>
    <w:rsid w:val="00600018"/>
    <w:rsid w:val="006040F4"/>
    <w:rsid w:val="00604473"/>
    <w:rsid w:val="00605EB8"/>
    <w:rsid w:val="00606B08"/>
    <w:rsid w:val="0060730E"/>
    <w:rsid w:val="0061432F"/>
    <w:rsid w:val="0061570B"/>
    <w:rsid w:val="00615805"/>
    <w:rsid w:val="00620057"/>
    <w:rsid w:val="00622D0B"/>
    <w:rsid w:val="00635410"/>
    <w:rsid w:val="006437C6"/>
    <w:rsid w:val="00651CA3"/>
    <w:rsid w:val="006532A0"/>
    <w:rsid w:val="00655276"/>
    <w:rsid w:val="00662EB5"/>
    <w:rsid w:val="00664886"/>
    <w:rsid w:val="0066513E"/>
    <w:rsid w:val="006665A9"/>
    <w:rsid w:val="00676476"/>
    <w:rsid w:val="0068131D"/>
    <w:rsid w:val="00681D8B"/>
    <w:rsid w:val="00681F34"/>
    <w:rsid w:val="00683036"/>
    <w:rsid w:val="006927B5"/>
    <w:rsid w:val="00693135"/>
    <w:rsid w:val="0069463F"/>
    <w:rsid w:val="006A03AF"/>
    <w:rsid w:val="006A1063"/>
    <w:rsid w:val="006B3129"/>
    <w:rsid w:val="006C0A7C"/>
    <w:rsid w:val="006C195D"/>
    <w:rsid w:val="006C2BD9"/>
    <w:rsid w:val="006D3791"/>
    <w:rsid w:val="006F033E"/>
    <w:rsid w:val="006F4067"/>
    <w:rsid w:val="00704878"/>
    <w:rsid w:val="00711E32"/>
    <w:rsid w:val="00715B11"/>
    <w:rsid w:val="00717E4F"/>
    <w:rsid w:val="00721E24"/>
    <w:rsid w:val="007244A2"/>
    <w:rsid w:val="00726495"/>
    <w:rsid w:val="00733917"/>
    <w:rsid w:val="00753DFD"/>
    <w:rsid w:val="0075787F"/>
    <w:rsid w:val="00760E9D"/>
    <w:rsid w:val="007749F2"/>
    <w:rsid w:val="00780AB8"/>
    <w:rsid w:val="00780FCA"/>
    <w:rsid w:val="0078217D"/>
    <w:rsid w:val="007934FE"/>
    <w:rsid w:val="00795231"/>
    <w:rsid w:val="007B780F"/>
    <w:rsid w:val="007C75FA"/>
    <w:rsid w:val="007D26EF"/>
    <w:rsid w:val="007D48C8"/>
    <w:rsid w:val="007E1938"/>
    <w:rsid w:val="007E5EA6"/>
    <w:rsid w:val="007F4728"/>
    <w:rsid w:val="00806C44"/>
    <w:rsid w:val="00821031"/>
    <w:rsid w:val="00824817"/>
    <w:rsid w:val="00827A86"/>
    <w:rsid w:val="00835927"/>
    <w:rsid w:val="0084313C"/>
    <w:rsid w:val="00844934"/>
    <w:rsid w:val="00846838"/>
    <w:rsid w:val="0084792B"/>
    <w:rsid w:val="00847FDA"/>
    <w:rsid w:val="00850BEE"/>
    <w:rsid w:val="00852B82"/>
    <w:rsid w:val="008601F6"/>
    <w:rsid w:val="00861000"/>
    <w:rsid w:val="00861839"/>
    <w:rsid w:val="00864211"/>
    <w:rsid w:val="00866F38"/>
    <w:rsid w:val="008721BD"/>
    <w:rsid w:val="008742F1"/>
    <w:rsid w:val="00876AC0"/>
    <w:rsid w:val="00882978"/>
    <w:rsid w:val="008A13F5"/>
    <w:rsid w:val="008A7922"/>
    <w:rsid w:val="008D18D1"/>
    <w:rsid w:val="008D2811"/>
    <w:rsid w:val="008E01BD"/>
    <w:rsid w:val="008E5A97"/>
    <w:rsid w:val="008F5627"/>
    <w:rsid w:val="008F7B11"/>
    <w:rsid w:val="009037D6"/>
    <w:rsid w:val="0090536E"/>
    <w:rsid w:val="0091684D"/>
    <w:rsid w:val="00920C61"/>
    <w:rsid w:val="00920E26"/>
    <w:rsid w:val="00922573"/>
    <w:rsid w:val="00922724"/>
    <w:rsid w:val="00922E9C"/>
    <w:rsid w:val="0092547B"/>
    <w:rsid w:val="00931C10"/>
    <w:rsid w:val="009333C1"/>
    <w:rsid w:val="00935730"/>
    <w:rsid w:val="0095020F"/>
    <w:rsid w:val="0095102E"/>
    <w:rsid w:val="00964070"/>
    <w:rsid w:val="0096684A"/>
    <w:rsid w:val="00970CC5"/>
    <w:rsid w:val="0097327B"/>
    <w:rsid w:val="009734E8"/>
    <w:rsid w:val="009778F9"/>
    <w:rsid w:val="00977C78"/>
    <w:rsid w:val="00983413"/>
    <w:rsid w:val="00986321"/>
    <w:rsid w:val="00992CB7"/>
    <w:rsid w:val="009952E3"/>
    <w:rsid w:val="009A3150"/>
    <w:rsid w:val="009A5E95"/>
    <w:rsid w:val="009B7909"/>
    <w:rsid w:val="009C7108"/>
    <w:rsid w:val="009D5795"/>
    <w:rsid w:val="009E4CDB"/>
    <w:rsid w:val="00A07D04"/>
    <w:rsid w:val="00A16DA0"/>
    <w:rsid w:val="00A379FE"/>
    <w:rsid w:val="00A43199"/>
    <w:rsid w:val="00A4638C"/>
    <w:rsid w:val="00A72756"/>
    <w:rsid w:val="00A748C9"/>
    <w:rsid w:val="00A7533A"/>
    <w:rsid w:val="00A755DC"/>
    <w:rsid w:val="00A847FC"/>
    <w:rsid w:val="00A87B39"/>
    <w:rsid w:val="00AA02F4"/>
    <w:rsid w:val="00AA4131"/>
    <w:rsid w:val="00AC50AA"/>
    <w:rsid w:val="00AC7595"/>
    <w:rsid w:val="00AD22B9"/>
    <w:rsid w:val="00AE4167"/>
    <w:rsid w:val="00AE5EFA"/>
    <w:rsid w:val="00AF66D3"/>
    <w:rsid w:val="00AF6BB9"/>
    <w:rsid w:val="00B12198"/>
    <w:rsid w:val="00B16219"/>
    <w:rsid w:val="00B1632C"/>
    <w:rsid w:val="00B21772"/>
    <w:rsid w:val="00B350BF"/>
    <w:rsid w:val="00B376C3"/>
    <w:rsid w:val="00B43A0F"/>
    <w:rsid w:val="00B44A1A"/>
    <w:rsid w:val="00B4748A"/>
    <w:rsid w:val="00B50AEE"/>
    <w:rsid w:val="00B618EC"/>
    <w:rsid w:val="00B71FB9"/>
    <w:rsid w:val="00B80B29"/>
    <w:rsid w:val="00B82E6A"/>
    <w:rsid w:val="00B833FD"/>
    <w:rsid w:val="00B8363E"/>
    <w:rsid w:val="00BB008D"/>
    <w:rsid w:val="00BB064A"/>
    <w:rsid w:val="00BB0BDF"/>
    <w:rsid w:val="00BB392B"/>
    <w:rsid w:val="00BE37AC"/>
    <w:rsid w:val="00BF00A8"/>
    <w:rsid w:val="00BF1707"/>
    <w:rsid w:val="00BF2AC8"/>
    <w:rsid w:val="00BF4870"/>
    <w:rsid w:val="00C047E4"/>
    <w:rsid w:val="00C12361"/>
    <w:rsid w:val="00C12C1D"/>
    <w:rsid w:val="00C140AE"/>
    <w:rsid w:val="00C167A0"/>
    <w:rsid w:val="00C24D44"/>
    <w:rsid w:val="00C27333"/>
    <w:rsid w:val="00C32B81"/>
    <w:rsid w:val="00C35365"/>
    <w:rsid w:val="00C56A7E"/>
    <w:rsid w:val="00C5786F"/>
    <w:rsid w:val="00C62D18"/>
    <w:rsid w:val="00C64AA1"/>
    <w:rsid w:val="00C65D42"/>
    <w:rsid w:val="00C67336"/>
    <w:rsid w:val="00C71259"/>
    <w:rsid w:val="00C7737F"/>
    <w:rsid w:val="00C84D76"/>
    <w:rsid w:val="00C91308"/>
    <w:rsid w:val="00CA0EF1"/>
    <w:rsid w:val="00CB4289"/>
    <w:rsid w:val="00CB5398"/>
    <w:rsid w:val="00CB5FDE"/>
    <w:rsid w:val="00CB7202"/>
    <w:rsid w:val="00CB7DBB"/>
    <w:rsid w:val="00CD375F"/>
    <w:rsid w:val="00CD5B3C"/>
    <w:rsid w:val="00CD5DE4"/>
    <w:rsid w:val="00CE235D"/>
    <w:rsid w:val="00CE4466"/>
    <w:rsid w:val="00CE79E5"/>
    <w:rsid w:val="00CF1897"/>
    <w:rsid w:val="00CF60CF"/>
    <w:rsid w:val="00D00164"/>
    <w:rsid w:val="00D043F1"/>
    <w:rsid w:val="00D13FCE"/>
    <w:rsid w:val="00D14F7F"/>
    <w:rsid w:val="00D22C4D"/>
    <w:rsid w:val="00D3492C"/>
    <w:rsid w:val="00D4324F"/>
    <w:rsid w:val="00D44B6C"/>
    <w:rsid w:val="00D4546E"/>
    <w:rsid w:val="00D544FE"/>
    <w:rsid w:val="00D5518C"/>
    <w:rsid w:val="00D617CB"/>
    <w:rsid w:val="00D7294E"/>
    <w:rsid w:val="00D73167"/>
    <w:rsid w:val="00D804D1"/>
    <w:rsid w:val="00D840A7"/>
    <w:rsid w:val="00D87D6A"/>
    <w:rsid w:val="00D93047"/>
    <w:rsid w:val="00D94550"/>
    <w:rsid w:val="00DA0941"/>
    <w:rsid w:val="00DA62E8"/>
    <w:rsid w:val="00DB04FE"/>
    <w:rsid w:val="00DB0558"/>
    <w:rsid w:val="00DB4839"/>
    <w:rsid w:val="00DB5F60"/>
    <w:rsid w:val="00DB6FC0"/>
    <w:rsid w:val="00DC3902"/>
    <w:rsid w:val="00DC629B"/>
    <w:rsid w:val="00DD05CF"/>
    <w:rsid w:val="00DE6377"/>
    <w:rsid w:val="00DE6977"/>
    <w:rsid w:val="00DF477D"/>
    <w:rsid w:val="00DF65CE"/>
    <w:rsid w:val="00E0691D"/>
    <w:rsid w:val="00E13EE2"/>
    <w:rsid w:val="00E1534C"/>
    <w:rsid w:val="00E20E1E"/>
    <w:rsid w:val="00E24995"/>
    <w:rsid w:val="00E41110"/>
    <w:rsid w:val="00E4660C"/>
    <w:rsid w:val="00E55E6A"/>
    <w:rsid w:val="00E819E7"/>
    <w:rsid w:val="00E83DF9"/>
    <w:rsid w:val="00E8568D"/>
    <w:rsid w:val="00E96004"/>
    <w:rsid w:val="00E97A4E"/>
    <w:rsid w:val="00EA26F3"/>
    <w:rsid w:val="00EB0D03"/>
    <w:rsid w:val="00EB5184"/>
    <w:rsid w:val="00EB54B7"/>
    <w:rsid w:val="00EB5E23"/>
    <w:rsid w:val="00EC4F03"/>
    <w:rsid w:val="00EC59CE"/>
    <w:rsid w:val="00ED5E7B"/>
    <w:rsid w:val="00ED78FA"/>
    <w:rsid w:val="00ED7A69"/>
    <w:rsid w:val="00EE24D2"/>
    <w:rsid w:val="00EE3BAA"/>
    <w:rsid w:val="00EE4BF4"/>
    <w:rsid w:val="00EE53CC"/>
    <w:rsid w:val="00EE6B0F"/>
    <w:rsid w:val="00EF0E32"/>
    <w:rsid w:val="00F07DE1"/>
    <w:rsid w:val="00F104CD"/>
    <w:rsid w:val="00F17BDD"/>
    <w:rsid w:val="00F2104A"/>
    <w:rsid w:val="00F34979"/>
    <w:rsid w:val="00F356C2"/>
    <w:rsid w:val="00F37C50"/>
    <w:rsid w:val="00F5034F"/>
    <w:rsid w:val="00F509CF"/>
    <w:rsid w:val="00F521BA"/>
    <w:rsid w:val="00F733F2"/>
    <w:rsid w:val="00F91AAC"/>
    <w:rsid w:val="00F9342B"/>
    <w:rsid w:val="00F946C0"/>
    <w:rsid w:val="00FA2F20"/>
    <w:rsid w:val="00FA2FDA"/>
    <w:rsid w:val="00FB639A"/>
    <w:rsid w:val="00FC0835"/>
    <w:rsid w:val="00FE12DE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FC9F"/>
  <w15:docId w15:val="{58A8FF2F-CC98-5441-86B7-CE8304CF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F0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94550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94550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4A"/>
  </w:style>
  <w:style w:type="paragraph" w:styleId="Footer">
    <w:name w:val="footer"/>
    <w:basedOn w:val="Normal"/>
    <w:link w:val="Foot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4A"/>
  </w:style>
  <w:style w:type="paragraph" w:styleId="BalloonText">
    <w:name w:val="Balloon Text"/>
    <w:basedOn w:val="Normal"/>
    <w:link w:val="BalloonTextChar"/>
    <w:uiPriority w:val="99"/>
    <w:semiHidden/>
    <w:unhideWhenUsed/>
    <w:rsid w:val="00F2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9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84493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4934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44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024DD-AFA8-4E23-AD6D-871E74F2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Absolute law</dc:creator>
  <cp:lastModifiedBy>Khan, Ismail</cp:lastModifiedBy>
  <cp:revision>9</cp:revision>
  <cp:lastPrinted>2018-01-18T21:24:00Z</cp:lastPrinted>
  <dcterms:created xsi:type="dcterms:W3CDTF">2022-04-02T18:07:00Z</dcterms:created>
  <dcterms:modified xsi:type="dcterms:W3CDTF">2022-04-03T01:32:00Z</dcterms:modified>
</cp:coreProperties>
</file>